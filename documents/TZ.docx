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4644"/>
        <w:gridCol w:w="4820"/>
      </w:tblGrid>
      <w:tr w:rsidR="00174956" w:rsidRPr="00C40BAD" w14:paraId="4F5EA12A" w14:textId="77777777" w:rsidTr="00174956">
        <w:tc>
          <w:tcPr>
            <w:tcW w:w="4644" w:type="dxa"/>
          </w:tcPr>
          <w:p w14:paraId="07064F27" w14:textId="77777777" w:rsidR="00174956" w:rsidRPr="00C40BAD" w:rsidRDefault="00174956" w:rsidP="00CE68C9">
            <w:pPr>
              <w:pStyle w:val="a3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14:paraId="18174B29" w14:textId="77777777" w:rsidR="00174956" w:rsidRPr="00C40BAD" w:rsidRDefault="00174956" w:rsidP="00CE68C9">
            <w:pPr>
              <w:pStyle w:val="a3"/>
              <w:rPr>
                <w:szCs w:val="28"/>
              </w:rPr>
            </w:pPr>
          </w:p>
        </w:tc>
        <w:tc>
          <w:tcPr>
            <w:tcW w:w="4820" w:type="dxa"/>
          </w:tcPr>
          <w:p w14:paraId="50AB1C04" w14:textId="77777777" w:rsidR="00174956" w:rsidRPr="00C40BAD" w:rsidRDefault="00174956" w:rsidP="00CE68C9">
            <w:pPr>
              <w:pStyle w:val="a3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174956" w:rsidRPr="00C40BAD" w14:paraId="70B23706" w14:textId="77777777" w:rsidTr="00174956">
        <w:tc>
          <w:tcPr>
            <w:tcW w:w="4644" w:type="dxa"/>
          </w:tcPr>
          <w:p w14:paraId="7C59AEAE" w14:textId="77777777" w:rsidR="00AF16B1" w:rsidRDefault="00174956">
            <w:pPr>
              <w:pStyle w:val="a3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14:paraId="178F5508" w14:textId="77777777" w:rsidR="00AF16B1" w:rsidRDefault="00AF16B1">
            <w:pPr>
              <w:pStyle w:val="a3"/>
              <w:jc w:val="left"/>
              <w:rPr>
                <w:szCs w:val="28"/>
                <w:u w:val="single"/>
              </w:rPr>
            </w:pPr>
          </w:p>
          <w:p w14:paraId="70BDC548" w14:textId="77777777" w:rsidR="00AF16B1" w:rsidRDefault="00174956">
            <w:pPr>
              <w:pStyle w:val="a3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Профессор кафедры </w:t>
            </w:r>
            <w:r>
              <w:rPr>
                <w:szCs w:val="28"/>
                <w:u w:val="single"/>
              </w:rPr>
              <w:br/>
              <w:t>ИАНИ ННГУ, д.ф.-м.н.</w:t>
            </w:r>
            <w:r>
              <w:rPr>
                <w:szCs w:val="28"/>
                <w:u w:val="single"/>
              </w:rPr>
              <w:br/>
            </w:r>
          </w:p>
          <w:p w14:paraId="3B464FE5" w14:textId="77777777" w:rsidR="00AF16B1" w:rsidRDefault="00174956">
            <w:pPr>
              <w:pStyle w:val="a3"/>
              <w:jc w:val="left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            Л.Г. Афраймович</w:t>
            </w:r>
          </w:p>
          <w:p w14:paraId="1373DE09" w14:textId="77777777" w:rsidR="00AF16B1" w:rsidRDefault="00174956">
            <w:pPr>
              <w:pStyle w:val="a3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«____»______________2019 г.</w:t>
            </w:r>
          </w:p>
        </w:tc>
        <w:tc>
          <w:tcPr>
            <w:tcW w:w="4820" w:type="dxa"/>
          </w:tcPr>
          <w:p w14:paraId="5F19AA94" w14:textId="77777777" w:rsidR="00AF16B1" w:rsidRDefault="00174956">
            <w:pPr>
              <w:pStyle w:val="a3"/>
              <w:widowControl w:val="0"/>
              <w:suppressAutoHyphens w:val="0"/>
              <w:jc w:val="left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Сторона ИСПОЛНИТЕЛЯ</w:t>
            </w:r>
          </w:p>
          <w:p w14:paraId="76B1C927" w14:textId="77777777" w:rsidR="00AF16B1" w:rsidRDefault="00AF16B1">
            <w:pPr>
              <w:pStyle w:val="a3"/>
              <w:widowControl w:val="0"/>
              <w:suppressAutoHyphens w:val="0"/>
              <w:jc w:val="left"/>
              <w:rPr>
                <w:color w:val="000000"/>
                <w:szCs w:val="28"/>
                <w:u w:val="single"/>
              </w:rPr>
            </w:pPr>
          </w:p>
          <w:p w14:paraId="1D7ED1C2" w14:textId="77777777" w:rsidR="00AF16B1" w:rsidRDefault="00174956">
            <w:pPr>
              <w:pStyle w:val="a3"/>
              <w:widowControl w:val="0"/>
              <w:suppressAutoHyphens w:val="0"/>
              <w:jc w:val="left"/>
              <w:rPr>
                <w:color w:val="000000"/>
                <w:szCs w:val="28"/>
                <w:u w:val="single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74956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Pr="00174956">
              <w:rPr>
                <w:color w:val="000000"/>
                <w:szCs w:val="28"/>
                <w:u w:val="single"/>
              </w:rPr>
              <w:br/>
            </w:r>
          </w:p>
          <w:p w14:paraId="2541CB3B" w14:textId="77777777" w:rsidR="00AF16B1" w:rsidRDefault="00174956">
            <w:pPr>
              <w:pStyle w:val="a3"/>
              <w:widowControl w:val="0"/>
              <w:suppressAutoHyphens w:val="0"/>
              <w:jc w:val="left"/>
              <w:rPr>
                <w:b/>
                <w:color w:val="000000"/>
                <w:szCs w:val="28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                               Н.В. Старостин</w:t>
            </w:r>
          </w:p>
          <w:p w14:paraId="681E6269" w14:textId="77777777" w:rsidR="00AF16B1" w:rsidRDefault="00174956">
            <w:pPr>
              <w:pStyle w:val="a3"/>
              <w:jc w:val="left"/>
              <w:rPr>
                <w:b/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«____»______________2019 г.</w:t>
            </w:r>
          </w:p>
        </w:tc>
      </w:tr>
    </w:tbl>
    <w:p w14:paraId="7FF5DC0F" w14:textId="77777777" w:rsidR="00174956" w:rsidRDefault="00174956"/>
    <w:p w14:paraId="16082775" w14:textId="77777777" w:rsidR="00174956" w:rsidRDefault="00174956"/>
    <w:p w14:paraId="51DE7EA8" w14:textId="77777777" w:rsidR="00174956" w:rsidRDefault="00174956"/>
    <w:p w14:paraId="5FADD3FD" w14:textId="77777777" w:rsidR="00174956" w:rsidRDefault="00174956" w:rsidP="0017495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AA6C66" w14:textId="77777777" w:rsidR="00174956" w:rsidRDefault="00174956" w:rsidP="0017495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на научно-исследовательскую работу</w:t>
      </w:r>
    </w:p>
    <w:p w14:paraId="670D5693" w14:textId="77777777" w:rsidR="00174956" w:rsidRDefault="00174956" w:rsidP="00174956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и реализация программного обеспечения планирования графика спортивных мероприятий.</w:t>
      </w:r>
    </w:p>
    <w:p w14:paraId="05BF3739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635D0" w14:textId="77777777" w:rsidR="00174956" w:rsidRDefault="00174956" w:rsidP="0017495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(Шифр ПО «График»)</w:t>
      </w:r>
    </w:p>
    <w:p w14:paraId="503B3791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F88B3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BF864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4350B78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205A6BB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DDA06E3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46F9BA" w14:textId="77777777"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DE71515" w14:textId="77777777"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520AF88" w14:textId="77777777"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FAB345" w14:textId="77777777"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BC471E" w14:textId="77777777"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</w:p>
    <w:sdt>
      <w:sdtPr>
        <w:rPr>
          <w:rFonts w:ascii="Calibri" w:eastAsia="Times New Roman" w:hAnsi="Calibri" w:cs="Calibri"/>
          <w:sz w:val="22"/>
          <w:szCs w:val="22"/>
          <w:lang w:eastAsia="zh-CN"/>
        </w:rPr>
        <w:id w:val="-1299295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116B3" w14:textId="77777777" w:rsidR="00A8684D" w:rsidRPr="003652E2" w:rsidRDefault="003652E2" w:rsidP="00074B32">
          <w:pPr>
            <w:pStyle w:val="a6"/>
            <w:rPr>
              <w:sz w:val="24"/>
              <w:szCs w:val="24"/>
            </w:rPr>
          </w:pPr>
          <w:r w:rsidRPr="003652E2">
            <w:t>СОДЕРЖАНИЕ</w:t>
          </w:r>
        </w:p>
        <w:p w14:paraId="2FD0B1D6" w14:textId="77777777" w:rsidR="003652E2" w:rsidRPr="003652E2" w:rsidRDefault="00AF16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652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8684D" w:rsidRPr="003652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652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91682" w:history="1">
            <w:r w:rsidR="003652E2" w:rsidRPr="003652E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_Toc3891682 \h </w:instrText>
            </w:r>
            <w:r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32C4A" w14:textId="77777777" w:rsidR="003652E2" w:rsidRPr="003652E2" w:rsidRDefault="00B93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91683" w:history="1">
            <w:r w:rsidR="003652E2" w:rsidRPr="003652E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_Toc3891683 \h </w:instrTex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71302" w14:textId="77777777" w:rsidR="003652E2" w:rsidRPr="003652E2" w:rsidRDefault="00B93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91684" w:history="1">
            <w:r w:rsidR="003652E2" w:rsidRPr="003652E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_Toc3891684 \h </w:instrTex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7124F2" w14:textId="77777777" w:rsidR="003652E2" w:rsidRPr="003652E2" w:rsidRDefault="00B93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91685" w:history="1">
            <w:r w:rsidR="003652E2" w:rsidRPr="003652E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ПРОГРАММНОМУ ИЗДЕЛИЮ</w:t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_Toc3891685 \h </w:instrTex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31D00" w14:textId="77777777" w:rsidR="003652E2" w:rsidRPr="003652E2" w:rsidRDefault="00B93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91686" w:history="1">
            <w:r w:rsidR="003652E2" w:rsidRPr="003652E2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3652E2" w:rsidRPr="003652E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. ТРЕБОВАНИЯ К ПРОГРАММНОЙ ДОКУМЕНТАЦИИ</w:t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_Toc3891686 \h </w:instrTex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C4E9D" w14:textId="77777777" w:rsidR="003652E2" w:rsidRPr="003652E2" w:rsidRDefault="00B93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91687" w:history="1">
            <w:r w:rsidR="003652E2" w:rsidRPr="003652E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 СТАДИИ И ЭТАПЫ РАЗРАБОТКИ</w:t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_Toc3891687 \h </w:instrTex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086B2" w14:textId="77777777" w:rsidR="003652E2" w:rsidRPr="003652E2" w:rsidRDefault="00B93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91688" w:history="1">
            <w:r w:rsidR="003652E2" w:rsidRPr="003652E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_Toc3891688 \h </w:instrTex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C3433" w14:textId="77777777" w:rsidR="003652E2" w:rsidRPr="003652E2" w:rsidRDefault="00B939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91689" w:history="1">
            <w:r w:rsidR="003652E2" w:rsidRPr="003652E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СОКРАЩЕНИЙ</w:t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_Toc3891689 \h </w:instrTex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52E2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F16B1" w:rsidRPr="003652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B8B0D" w14:textId="77777777" w:rsidR="00A8684D" w:rsidRDefault="00AF16B1">
          <w:r w:rsidRPr="003652E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5825BBF" w14:textId="77777777" w:rsidR="00A8684D" w:rsidRDefault="00A8684D" w:rsidP="00A8684D">
      <w:pPr>
        <w:spacing w:before="120" w:after="0" w:line="360" w:lineRule="auto"/>
        <w:jc w:val="center"/>
        <w:rPr>
          <w:lang w:val="en-US"/>
        </w:rPr>
      </w:pPr>
    </w:p>
    <w:p w14:paraId="0506890E" w14:textId="77777777" w:rsidR="00A8684D" w:rsidRDefault="00A8684D" w:rsidP="003652E2">
      <w:pPr>
        <w:tabs>
          <w:tab w:val="left" w:pos="5250"/>
        </w:tabs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  <w:r w:rsidR="003652E2">
        <w:rPr>
          <w:lang w:val="en-US"/>
        </w:rPr>
        <w:lastRenderedPageBreak/>
        <w:tab/>
      </w:r>
    </w:p>
    <w:p w14:paraId="66C48951" w14:textId="77777777" w:rsidR="00A8684D" w:rsidRPr="00074B32" w:rsidRDefault="00A8684D" w:rsidP="00074B32">
      <w:pPr>
        <w:pStyle w:val="1"/>
      </w:pPr>
      <w:bookmarkStart w:id="0" w:name="_Toc3891682"/>
      <w:r w:rsidRPr="00074B32">
        <w:t>1</w:t>
      </w:r>
      <w:r w:rsidR="006212CA" w:rsidRPr="00074B32">
        <w:t>.</w:t>
      </w:r>
      <w:r w:rsidRPr="00074B32">
        <w:t xml:space="preserve"> ВВЕДЕНИЕ</w:t>
      </w:r>
      <w:bookmarkEnd w:id="0"/>
    </w:p>
    <w:p w14:paraId="1CD4E136" w14:textId="77777777" w:rsidR="00A8684D" w:rsidRDefault="00A8684D" w:rsidP="00074B32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1.1. Наименование НИР</w:t>
      </w:r>
    </w:p>
    <w:p w14:paraId="2DD0A6F7" w14:textId="77777777" w:rsidR="00A8684D" w:rsidRPr="00074B32" w:rsidRDefault="00A8684D" w:rsidP="00074B32">
      <w:pPr>
        <w:spacing w:after="0"/>
        <w:ind w:firstLine="708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«Разработка и реализация программного обеспечения планирования графика спортивных мероприятий» (</w:t>
      </w:r>
      <w:r w:rsidRPr="00074B32">
        <w:rPr>
          <w:rFonts w:ascii="Times New Roman" w:hAnsi="Times New Roman" w:cs="Times New Roman"/>
          <w:sz w:val="24"/>
          <w:szCs w:val="24"/>
        </w:rPr>
        <w:t>ПО «График»).</w:t>
      </w:r>
    </w:p>
    <w:p w14:paraId="38A21D1C" w14:textId="77777777" w:rsidR="006212CA" w:rsidRDefault="00A8684D" w:rsidP="00074B32">
      <w:pPr>
        <w:pStyle w:val="a9"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1.2. Краткая характеристика области применения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E438AAC" w14:textId="77777777" w:rsidR="00A8684D" w:rsidRPr="00074B32" w:rsidRDefault="006212CA" w:rsidP="00A8684D">
      <w:pPr>
        <w:tabs>
          <w:tab w:val="left" w:pos="40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8684D" w:rsidRPr="00A8684D">
        <w:rPr>
          <w:rFonts w:ascii="Times New Roman" w:hAnsi="Times New Roman" w:cs="Times New Roman"/>
          <w:sz w:val="24"/>
          <w:szCs w:val="24"/>
        </w:rPr>
        <w:t>Объектом автоматизации является процесс создания графика спортивных мероприятий. Проблема состоит в том, что на сегодняшний день этот процесс в частности в спортивных клубах не является автоматизированным – ручная генерация графика малоэффективна при большом количестве данных. ПО «</w:t>
      </w:r>
      <w:r w:rsidR="00A8684D" w:rsidRPr="00A8684D">
        <w:rPr>
          <w:rFonts w:ascii="Times New Roman" w:hAnsi="Times New Roman" w:cs="Times New Roman"/>
          <w:bCs/>
          <w:sz w:val="24"/>
          <w:szCs w:val="24"/>
        </w:rPr>
        <w:t>График</w:t>
      </w:r>
      <w:r w:rsidR="00A8684D" w:rsidRPr="00A8684D">
        <w:rPr>
          <w:rFonts w:ascii="Times New Roman" w:hAnsi="Times New Roman" w:cs="Times New Roman"/>
          <w:sz w:val="24"/>
          <w:szCs w:val="24"/>
        </w:rPr>
        <w:t>» должно обеспечивать решение задач составления графика расписания с учётом требований по всем командам, логистики, мест проведения спортивных мероприятий. ПО «График» должно составлять график спортивных мероприятий в автоматическом режиме.</w:t>
      </w:r>
    </w:p>
    <w:p w14:paraId="402BB79C" w14:textId="77777777" w:rsidR="00A8684D" w:rsidRPr="00A8684D" w:rsidRDefault="00A8684D" w:rsidP="00074B32">
      <w:pPr>
        <w:pStyle w:val="1"/>
      </w:pPr>
      <w:bookmarkStart w:id="1" w:name="_Toc3891683"/>
      <w:r w:rsidRPr="00A8684D">
        <w:t>2. ОСНОВАНИЯ ДЛЯ РАЗРАБОТКИ</w:t>
      </w:r>
      <w:bookmarkEnd w:id="1"/>
    </w:p>
    <w:p w14:paraId="682FAE51" w14:textId="77777777" w:rsidR="00A8684D" w:rsidRPr="00A8684D" w:rsidRDefault="00A8684D" w:rsidP="00A8684D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Основание для выполнения НИР – спецсеминар (2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083F40AE" w14:textId="77777777" w:rsidR="00A8684D" w:rsidRPr="00A8684D" w:rsidRDefault="00A8684D" w:rsidP="00A8684D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 xml:space="preserve">Заказчик: Кафедра информатики и автоматизации научных исследований института информационных технологий, математики и механики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 </w:t>
      </w:r>
    </w:p>
    <w:p w14:paraId="7DA11239" w14:textId="77777777" w:rsidR="00074B32" w:rsidRDefault="00A8684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Исполнитель: группа магистрантов 1 года обучения:</w:t>
      </w:r>
    </w:p>
    <w:p w14:paraId="27450BB2" w14:textId="77777777" w:rsidR="00074B32" w:rsidRDefault="00074B32" w:rsidP="00952F4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Живчикова Юлия (лидер команды)</w:t>
      </w:r>
    </w:p>
    <w:p w14:paraId="1EDE703A" w14:textId="77777777" w:rsidR="00952F42" w:rsidRPr="00A8684D" w:rsidRDefault="00952F42" w:rsidP="00952F42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Алабин Антон</w:t>
      </w:r>
    </w:p>
    <w:p w14:paraId="56841C43" w14:textId="77777777" w:rsidR="00A8684D" w:rsidRPr="00A8684D" w:rsidRDefault="00A8684D" w:rsidP="00A8684D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Поляков Максим</w:t>
      </w:r>
    </w:p>
    <w:p w14:paraId="253D2336" w14:textId="77777777" w:rsidR="00A8684D" w:rsidRPr="00A8684D" w:rsidRDefault="00A8684D" w:rsidP="00A8684D">
      <w:pPr>
        <w:spacing w:after="0" w:line="360" w:lineRule="auto"/>
        <w:ind w:firstLine="567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Тюрин Дмитрий</w:t>
      </w:r>
    </w:p>
    <w:p w14:paraId="357CA589" w14:textId="77777777" w:rsidR="006212CA" w:rsidRDefault="00A8684D" w:rsidP="00074B32">
      <w:pPr>
        <w:spacing w:after="0" w:line="360" w:lineRule="auto"/>
        <w:ind w:firstLine="567"/>
        <w:jc w:val="both"/>
      </w:pPr>
      <w:r w:rsidRPr="00A8684D">
        <w:rPr>
          <w:rFonts w:ascii="Times New Roman" w:hAnsi="Times New Roman" w:cs="Times New Roman"/>
          <w:sz w:val="24"/>
          <w:szCs w:val="24"/>
        </w:rPr>
        <w:t>Начало разработки – с начала 2-го семестра обучения согласно учебно</w:t>
      </w:r>
      <w:r w:rsidR="00074B32">
        <w:rPr>
          <w:rFonts w:ascii="Times New Roman" w:hAnsi="Times New Roman" w:cs="Times New Roman"/>
          <w:sz w:val="24"/>
          <w:szCs w:val="24"/>
        </w:rPr>
        <w:t>му плану</w:t>
      </w:r>
      <w:r w:rsidRPr="00A8684D">
        <w:rPr>
          <w:rFonts w:ascii="Times New Roman" w:hAnsi="Times New Roman" w:cs="Times New Roman"/>
          <w:sz w:val="24"/>
          <w:szCs w:val="24"/>
        </w:rPr>
        <w:t xml:space="preserve"> по программе магистратуры 09.04.03.</w:t>
      </w:r>
    </w:p>
    <w:p w14:paraId="09E74739" w14:textId="77777777" w:rsidR="00A8684D" w:rsidRPr="00A8684D" w:rsidRDefault="00A8684D" w:rsidP="00074B32">
      <w:pPr>
        <w:pStyle w:val="1"/>
      </w:pPr>
      <w:bookmarkStart w:id="2" w:name="_Toc3891684"/>
      <w:r w:rsidRPr="00A8684D">
        <w:t>3. НАЗНАЧЕНИЕ РАЗРАБОТКИ</w:t>
      </w:r>
      <w:bookmarkEnd w:id="2"/>
    </w:p>
    <w:p w14:paraId="08A41001" w14:textId="77777777" w:rsidR="006212CA" w:rsidRPr="007F04DE" w:rsidRDefault="00A8684D" w:rsidP="00074B32">
      <w:pPr>
        <w:pStyle w:val="12"/>
        <w:widowControl w:val="0"/>
        <w:rPr>
          <w:szCs w:val="24"/>
        </w:rPr>
      </w:pPr>
      <w:r w:rsidRPr="00A8684D">
        <w:rPr>
          <w:szCs w:val="24"/>
        </w:rPr>
        <w:t>3.1. ПО «График» предназначен для автоматического составления расписания мероприятий спортивного клуба.</w:t>
      </w:r>
    </w:p>
    <w:p w14:paraId="1906B5FB" w14:textId="77777777" w:rsidR="006212CA" w:rsidRPr="006212CA" w:rsidRDefault="006212CA" w:rsidP="00074B32">
      <w:pPr>
        <w:pStyle w:val="1"/>
      </w:pPr>
      <w:bookmarkStart w:id="3" w:name="_Toc3891685"/>
      <w:r w:rsidRPr="006212CA">
        <w:lastRenderedPageBreak/>
        <w:t>4. ТРЕБОВАНИЯ К ПРОГРАММНОМУ ИЗДЕЛИЮ</w:t>
      </w:r>
      <w:bookmarkEnd w:id="3"/>
    </w:p>
    <w:p w14:paraId="318019D4" w14:textId="77777777" w:rsidR="009E0325" w:rsidRPr="00074B32" w:rsidRDefault="009E0325" w:rsidP="00074B3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sz w:val="24"/>
          <w:szCs w:val="24"/>
        </w:rPr>
        <w:t>4.1. Требования к функциональным характеристикам</w:t>
      </w:r>
    </w:p>
    <w:p w14:paraId="1A6BA3F9" w14:textId="77777777" w:rsidR="009E0325" w:rsidRPr="00074B32" w:rsidRDefault="009E0325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sz w:val="24"/>
          <w:szCs w:val="24"/>
        </w:rPr>
        <w:t>4.1.1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Система должна осуществлять чтение исходных данных (п. 4.3.1. ТЗ) в виде файла заданного формата. Структура и представление файла будет разработана в процессе выполнения проекта (ПЗ 1).</w:t>
      </w:r>
    </w:p>
    <w:p w14:paraId="2E7E45A6" w14:textId="77777777" w:rsidR="009E0325" w:rsidRPr="00074B32" w:rsidRDefault="009E0325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sz w:val="24"/>
          <w:szCs w:val="24"/>
        </w:rPr>
        <w:t>4.1.2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Система должна осуществлять проверку исходных данных на соответчике формата и полноту и непротиворечивость исходной информации. Проверяемые требования и правила будут разработаны в процессе выполнения проекта (ПЗ </w:t>
      </w:r>
      <w:r w:rsidR="007E57C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3D42C201" w14:textId="77777777" w:rsidR="009E0325" w:rsidRPr="00074B32" w:rsidRDefault="009E0325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74B32">
        <w:rPr>
          <w:rFonts w:ascii="Times New Roman" w:hAnsi="Times New Roman" w:cs="Times New Roman"/>
          <w:sz w:val="24"/>
          <w:szCs w:val="24"/>
        </w:rPr>
        <w:t>4.1.3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Система должна получать на вход корректную полную информацию и строить график спортивных мероприятий чемпионата (</w:t>
      </w:r>
      <w:r w:rsidRPr="00074B32">
        <w:rPr>
          <w:rFonts w:ascii="Times New Roman" w:hAnsi="Times New Roman" w:cs="Times New Roman"/>
          <w:sz w:val="24"/>
          <w:szCs w:val="24"/>
          <w:lang w:eastAsia="ru-RU"/>
        </w:rPr>
        <w:t>п. 4.3.2. ТЗ выходная информация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14:paraId="45196BE4" w14:textId="77777777" w:rsidR="009E0325" w:rsidRPr="00074B32" w:rsidRDefault="009E0325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4.1.4. Система должна предоставлять возможность выбора алгоритм построения матчей. Система реализует не более 4х алгоритмов построения графика матчей (ПЗ </w:t>
      </w:r>
      <w:r w:rsidR="007E57C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7B4CE743" w14:textId="77777777" w:rsidR="009E0325" w:rsidRPr="00074B32" w:rsidRDefault="009E0325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sz w:val="24"/>
          <w:szCs w:val="24"/>
        </w:rPr>
        <w:t>4.1.5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Система должна генерировать протокол работы в виде текстового файла, где указываются:</w:t>
      </w:r>
    </w:p>
    <w:p w14:paraId="5050E296" w14:textId="77777777" w:rsidR="009E0325" w:rsidRPr="00074B32" w:rsidRDefault="009E0325" w:rsidP="00C6161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проверки исходных данных;</w:t>
      </w:r>
    </w:p>
    <w:p w14:paraId="4A116809" w14:textId="77777777" w:rsidR="009E0325" w:rsidRPr="00074B32" w:rsidRDefault="009E0325" w:rsidP="00C6161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работы алгоритма;</w:t>
      </w:r>
    </w:p>
    <w:p w14:paraId="18D10F6B" w14:textId="77777777" w:rsidR="009E0325" w:rsidRPr="00074B32" w:rsidRDefault="009E0325" w:rsidP="00C6161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случае получения результа</w:t>
      </w:r>
      <w:r w:rsid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та – численные значения метрик. Перечень и описание метрик буду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 уточнен</w:t>
      </w:r>
      <w:r w:rsid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в процессе разработки (ПЗ </w:t>
      </w:r>
      <w:r w:rsidR="007E57C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27492FCC" w14:textId="77777777" w:rsidR="009E0325" w:rsidRPr="00074B32" w:rsidRDefault="009E0325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74B32">
        <w:rPr>
          <w:rFonts w:ascii="Times New Roman" w:hAnsi="Times New Roman" w:cs="Times New Roman"/>
          <w:sz w:val="24"/>
          <w:szCs w:val="24"/>
        </w:rPr>
        <w:t>4.1.6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Система должна содержать компонент</w:t>
      </w:r>
      <w:r w:rsidR="007F04DE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(инфраструктура тестирования)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обеспечивающий тестирование и сбор статистики по разным алгоритмам и режимам работы. Требования к данной систем</w:t>
      </w:r>
      <w:r w:rsidR="007F04DE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будут уточнены в процессе выполнения проекта (ПЗ </w:t>
      </w:r>
      <w:r w:rsidR="007E57C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3DBB7A3A" w14:textId="77777777" w:rsidR="00190044" w:rsidRPr="00074B32" w:rsidRDefault="00190044" w:rsidP="00A14EA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4.2. Нефункциональные требования</w:t>
      </w:r>
    </w:p>
    <w:p w14:paraId="5C4CEA18" w14:textId="77777777" w:rsidR="00190044" w:rsidRPr="00A14EA3" w:rsidRDefault="00190044" w:rsidP="00A14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sz w:val="24"/>
          <w:szCs w:val="24"/>
        </w:rPr>
        <w:t xml:space="preserve">4.2.1 </w:t>
      </w:r>
      <w:r w:rsidRPr="00A14EA3">
        <w:rPr>
          <w:rFonts w:ascii="Times New Roman" w:hAnsi="Times New Roman" w:cs="Times New Roman"/>
          <w:sz w:val="24"/>
          <w:szCs w:val="24"/>
        </w:rPr>
        <w:t>Система предполагает расчёт календаря матчей не более чем для 100 команд единовременно. Время проведения расчёта для 100 команд не должно превышать 15 минут.</w:t>
      </w:r>
    </w:p>
    <w:p w14:paraId="0DBD918F" w14:textId="77777777" w:rsidR="00190044" w:rsidRPr="00190044" w:rsidRDefault="00190044" w:rsidP="00A14EA3">
      <w:pPr>
        <w:pStyle w:val="12"/>
        <w:widowControl w:val="0"/>
        <w:spacing w:before="120" w:after="120"/>
        <w:ind w:firstLine="709"/>
        <w:rPr>
          <w:szCs w:val="24"/>
        </w:rPr>
      </w:pPr>
      <w:r w:rsidRPr="00190044">
        <w:rPr>
          <w:szCs w:val="24"/>
        </w:rPr>
        <w:t>4.3. Требования к входным</w:t>
      </w:r>
      <w:r w:rsidR="009E0C6E" w:rsidRPr="009E0C6E">
        <w:rPr>
          <w:szCs w:val="24"/>
        </w:rPr>
        <w:t>/</w:t>
      </w:r>
      <w:r w:rsidR="009E0C6E">
        <w:rPr>
          <w:szCs w:val="24"/>
        </w:rPr>
        <w:t>в</w:t>
      </w:r>
      <w:r w:rsidRPr="00190044">
        <w:rPr>
          <w:szCs w:val="24"/>
        </w:rPr>
        <w:t>ыходным данным</w:t>
      </w:r>
    </w:p>
    <w:p w14:paraId="3C85D193" w14:textId="77777777" w:rsidR="00190044" w:rsidRPr="00190044" w:rsidRDefault="00190044" w:rsidP="00A14EA3">
      <w:pPr>
        <w:pStyle w:val="12"/>
        <w:widowControl w:val="0"/>
        <w:ind w:firstLine="709"/>
        <w:rPr>
          <w:szCs w:val="24"/>
        </w:rPr>
      </w:pPr>
      <w:r w:rsidRPr="00190044">
        <w:rPr>
          <w:szCs w:val="24"/>
        </w:rPr>
        <w:t>4.3.1. Входные данные должны содержать следующую информацию:</w:t>
      </w:r>
    </w:p>
    <w:p w14:paraId="74C5B7D6" w14:textId="77777777" w:rsidR="00190044" w:rsidRPr="009E0C6E" w:rsidRDefault="009E0C6E" w:rsidP="00C6161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исок команд.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ля каждой команды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должны быть указаны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02A78DD" w14:textId="77777777" w:rsidR="00190044" w:rsidRPr="00190044" w:rsidRDefault="009E0C6E" w:rsidP="00C61617">
      <w:pPr>
        <w:numPr>
          <w:ilvl w:val="1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86B9452" w14:textId="77777777" w:rsidR="00190044" w:rsidRPr="00190044" w:rsidRDefault="009E0C6E" w:rsidP="00C61617">
      <w:pPr>
        <w:numPr>
          <w:ilvl w:val="1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225E60E" w14:textId="77777777" w:rsidR="00190044" w:rsidRPr="00190044" w:rsidRDefault="009E0C6E" w:rsidP="00C61617">
      <w:pPr>
        <w:numPr>
          <w:ilvl w:val="1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бинарный признак лидирующей команды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2F77FE0" w14:textId="77777777" w:rsidR="00190044" w:rsidRPr="009E0C6E" w:rsidRDefault="009E0C6E" w:rsidP="00C6161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>м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ножество дат и временных слотов возможного проведения игр.</w:t>
      </w:r>
      <w:commentRangeStart w:id="4"/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Под временным слотом понимается число от 0 до 3</w:t>
      </w:r>
      <w:commentRangeEnd w:id="4"/>
      <w:r w:rsidR="00FC7B30">
        <w:rPr>
          <w:rStyle w:val="ac"/>
        </w:rPr>
        <w:commentReference w:id="4"/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Каждое число соответствует фиксированному суточному интервалу.  </w:t>
      </w:r>
    </w:p>
    <w:p w14:paraId="1BF19795" w14:textId="77777777" w:rsidR="00190044" w:rsidRDefault="00190044" w:rsidP="00A14EA3">
      <w:pPr>
        <w:pStyle w:val="12"/>
        <w:widowControl w:val="0"/>
        <w:ind w:firstLine="709"/>
        <w:rPr>
          <w:szCs w:val="24"/>
        </w:rPr>
      </w:pPr>
      <w:r w:rsidRPr="00190044">
        <w:rPr>
          <w:szCs w:val="24"/>
        </w:rPr>
        <w:t xml:space="preserve"> 4.3.2. Выходные данные должны содержать следующую информацию:</w:t>
      </w:r>
    </w:p>
    <w:p w14:paraId="1E50F57D" w14:textId="77777777" w:rsidR="00190044" w:rsidRDefault="00190044" w:rsidP="00A14EA3">
      <w:pPr>
        <w:pStyle w:val="12"/>
        <w:widowControl w:val="0"/>
        <w:ind w:firstLine="709"/>
        <w:rPr>
          <w:szCs w:val="24"/>
        </w:rPr>
      </w:pPr>
      <w:commentRangeStart w:id="5"/>
      <w:r>
        <w:rPr>
          <w:szCs w:val="24"/>
          <w:lang w:val="en-US"/>
        </w:rPr>
        <w:t>HTML</w:t>
      </w:r>
      <w:r w:rsidRPr="007F04DE">
        <w:rPr>
          <w:szCs w:val="24"/>
        </w:rPr>
        <w:t xml:space="preserve"> </w:t>
      </w:r>
      <w:r>
        <w:rPr>
          <w:szCs w:val="24"/>
        </w:rPr>
        <w:t>документ содержащий следующую информацию:</w:t>
      </w:r>
    </w:p>
    <w:p w14:paraId="22E68564" w14:textId="77777777" w:rsidR="00190044" w:rsidRDefault="00190044" w:rsidP="00A14EA3">
      <w:pPr>
        <w:pStyle w:val="12"/>
        <w:widowControl w:val="0"/>
        <w:numPr>
          <w:ilvl w:val="0"/>
          <w:numId w:val="9"/>
        </w:numPr>
        <w:ind w:left="0" w:firstLine="709"/>
        <w:rPr>
          <w:szCs w:val="24"/>
        </w:rPr>
      </w:pPr>
      <w:commentRangeStart w:id="6"/>
      <w:commentRangeStart w:id="7"/>
      <w:r>
        <w:rPr>
          <w:szCs w:val="24"/>
        </w:rPr>
        <w:t>Расписание матчей в виде таблицы</w:t>
      </w:r>
      <w:r w:rsidR="007F04DE">
        <w:rPr>
          <w:szCs w:val="24"/>
        </w:rPr>
        <w:t>, в которой строки</w:t>
      </w:r>
      <w:r w:rsidR="004D7209" w:rsidRPr="004D7209">
        <w:rPr>
          <w:szCs w:val="24"/>
        </w:rPr>
        <w:t>/</w:t>
      </w:r>
      <w:r w:rsidR="007F04DE">
        <w:rPr>
          <w:szCs w:val="24"/>
        </w:rPr>
        <w:t xml:space="preserve">столбцы советуют  </w:t>
      </w:r>
      <w:r>
        <w:rPr>
          <w:szCs w:val="24"/>
        </w:rPr>
        <w:t xml:space="preserve"> </w:t>
      </w:r>
      <w:r w:rsidR="007F04DE">
        <w:rPr>
          <w:szCs w:val="24"/>
        </w:rPr>
        <w:t>командам, а в каждой ячейке (кроме диагональных ячеек) содержится дата и временной слот игры команды строки с командой столбца.</w:t>
      </w:r>
      <w:commentRangeEnd w:id="6"/>
      <w:r w:rsidR="007F04DE">
        <w:rPr>
          <w:rStyle w:val="ac"/>
          <w:rFonts w:ascii="Calibri" w:hAnsi="Calibri" w:cs="Calibri"/>
        </w:rPr>
        <w:commentReference w:id="6"/>
      </w:r>
      <w:commentRangeEnd w:id="7"/>
      <w:r w:rsidR="00FC7B30">
        <w:rPr>
          <w:rStyle w:val="ac"/>
          <w:rFonts w:ascii="Calibri" w:hAnsi="Calibri" w:cs="Calibri"/>
        </w:rPr>
        <w:commentReference w:id="7"/>
      </w:r>
    </w:p>
    <w:p w14:paraId="00982406" w14:textId="77777777" w:rsidR="0035274C" w:rsidRDefault="00952F42" w:rsidP="00A14EA3">
      <w:pPr>
        <w:pStyle w:val="12"/>
        <w:widowControl w:val="0"/>
        <w:numPr>
          <w:ilvl w:val="0"/>
          <w:numId w:val="9"/>
        </w:numPr>
        <w:ind w:left="0" w:firstLine="709"/>
        <w:rPr>
          <w:szCs w:val="24"/>
        </w:rPr>
      </w:pPr>
      <w:r>
        <w:rPr>
          <w:szCs w:val="24"/>
        </w:rPr>
        <w:t>Данные о</w:t>
      </w:r>
      <w:r w:rsidR="007F04DE">
        <w:rPr>
          <w:szCs w:val="24"/>
        </w:rPr>
        <w:t xml:space="preserve"> стратегии (алгоритме), использованной </w:t>
      </w:r>
      <w:r w:rsidR="0035274C">
        <w:rPr>
          <w:szCs w:val="24"/>
        </w:rPr>
        <w:t>при построении расписания</w:t>
      </w:r>
      <w:r w:rsidR="004D7209" w:rsidRPr="004D7209">
        <w:rPr>
          <w:szCs w:val="24"/>
        </w:rPr>
        <w:t>.</w:t>
      </w:r>
    </w:p>
    <w:p w14:paraId="67AAB3B9" w14:textId="77777777" w:rsidR="0035274C" w:rsidRPr="00190044" w:rsidRDefault="007F04DE" w:rsidP="00A14EA3">
      <w:pPr>
        <w:pStyle w:val="12"/>
        <w:widowControl w:val="0"/>
        <w:numPr>
          <w:ilvl w:val="0"/>
          <w:numId w:val="9"/>
        </w:numPr>
        <w:ind w:left="0" w:firstLine="709"/>
        <w:rPr>
          <w:szCs w:val="24"/>
        </w:rPr>
      </w:pPr>
      <w:r>
        <w:rPr>
          <w:color w:val="000000"/>
          <w:szCs w:val="24"/>
          <w:lang w:eastAsia="ru-RU"/>
        </w:rPr>
        <w:t xml:space="preserve">Численные </w:t>
      </w:r>
      <w:r w:rsidRPr="009E0325">
        <w:rPr>
          <w:color w:val="000000"/>
          <w:szCs w:val="24"/>
          <w:lang w:eastAsia="ru-RU"/>
        </w:rPr>
        <w:t>значения метрик</w:t>
      </w:r>
      <w:r>
        <w:rPr>
          <w:color w:val="000000"/>
          <w:szCs w:val="24"/>
          <w:lang w:eastAsia="ru-RU"/>
        </w:rPr>
        <w:t>, включая нарушения ограничений</w:t>
      </w:r>
      <w:r w:rsidR="004D7209" w:rsidRPr="004D7209">
        <w:rPr>
          <w:color w:val="000000"/>
          <w:szCs w:val="24"/>
          <w:lang w:eastAsia="ru-RU"/>
        </w:rPr>
        <w:t>/</w:t>
      </w:r>
      <w:r>
        <w:rPr>
          <w:color w:val="000000"/>
          <w:szCs w:val="24"/>
          <w:lang w:eastAsia="ru-RU"/>
        </w:rPr>
        <w:t>требований команд</w:t>
      </w:r>
      <w:r w:rsidRPr="009E0325">
        <w:rPr>
          <w:color w:val="000000"/>
          <w:szCs w:val="24"/>
          <w:lang w:eastAsia="ru-RU"/>
        </w:rPr>
        <w:t xml:space="preserve">. </w:t>
      </w:r>
      <w:r>
        <w:rPr>
          <w:color w:val="000000"/>
          <w:szCs w:val="24"/>
          <w:lang w:eastAsia="ru-RU"/>
        </w:rPr>
        <w:t xml:space="preserve">Детальный перечень </w:t>
      </w:r>
      <w:r w:rsidRPr="009E0325">
        <w:rPr>
          <w:color w:val="000000"/>
          <w:szCs w:val="24"/>
          <w:lang w:eastAsia="ru-RU"/>
        </w:rPr>
        <w:t xml:space="preserve">и описание метрик будет уточнен в процессе разработки (ПЗ </w:t>
      </w:r>
      <w:r w:rsidR="007E57C5">
        <w:rPr>
          <w:color w:val="000000"/>
          <w:szCs w:val="24"/>
          <w:lang w:eastAsia="ru-RU"/>
        </w:rPr>
        <w:t>5</w:t>
      </w:r>
      <w:r w:rsidRPr="009E0325">
        <w:rPr>
          <w:color w:val="000000"/>
          <w:szCs w:val="24"/>
          <w:lang w:eastAsia="ru-RU"/>
        </w:rPr>
        <w:t>)</w:t>
      </w:r>
      <w:r>
        <w:rPr>
          <w:color w:val="000000"/>
          <w:szCs w:val="24"/>
          <w:lang w:eastAsia="ru-RU"/>
        </w:rPr>
        <w:t>.</w:t>
      </w:r>
    </w:p>
    <w:commentRangeEnd w:id="5"/>
    <w:p w14:paraId="1ABDAD3B" w14:textId="77777777" w:rsidR="00190044" w:rsidRPr="00190044" w:rsidRDefault="00FC7B30" w:rsidP="00A14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c"/>
        </w:rPr>
        <w:commentReference w:id="5"/>
      </w:r>
      <w:r w:rsidR="00190044" w:rsidRPr="00190044">
        <w:rPr>
          <w:rFonts w:ascii="Times New Roman" w:hAnsi="Times New Roman" w:cs="Times New Roman"/>
          <w:sz w:val="24"/>
          <w:szCs w:val="24"/>
        </w:rPr>
        <w:t>4.3. Требования к разрабатываемому ПО и его состав</w:t>
      </w:r>
    </w:p>
    <w:p w14:paraId="79AB7A62" w14:textId="77777777" w:rsidR="00190044" w:rsidRPr="00190044" w:rsidRDefault="00190044" w:rsidP="00A14EA3">
      <w:pPr>
        <w:pStyle w:val="12"/>
        <w:widowControl w:val="0"/>
        <w:ind w:firstLine="709"/>
        <w:rPr>
          <w:szCs w:val="24"/>
        </w:rPr>
      </w:pPr>
      <w:r w:rsidRPr="00190044">
        <w:rPr>
          <w:szCs w:val="24"/>
        </w:rPr>
        <w:t>4.3.1. ПО « График» должно иметь следующий состав:</w:t>
      </w:r>
    </w:p>
    <w:p w14:paraId="42830C85" w14:textId="77777777" w:rsidR="00190044" w:rsidRPr="00A14EA3" w:rsidRDefault="00190044" w:rsidP="00E03883">
      <w:pPr>
        <w:pStyle w:val="12"/>
        <w:widowControl w:val="0"/>
        <w:numPr>
          <w:ilvl w:val="0"/>
          <w:numId w:val="18"/>
        </w:numPr>
        <w:rPr>
          <w:szCs w:val="24"/>
        </w:rPr>
      </w:pPr>
      <w:r w:rsidRPr="00A14EA3">
        <w:rPr>
          <w:szCs w:val="24"/>
        </w:rPr>
        <w:t xml:space="preserve">Исходные коды </w:t>
      </w:r>
      <w:r w:rsidR="00E03883">
        <w:rPr>
          <w:szCs w:val="24"/>
        </w:rPr>
        <w:t>ПО «График» и исполняемые файлы;</w:t>
      </w:r>
    </w:p>
    <w:p w14:paraId="38841B2A" w14:textId="77777777" w:rsidR="00190044" w:rsidRPr="00A14EA3" w:rsidRDefault="00190044" w:rsidP="00E03883">
      <w:pPr>
        <w:pStyle w:val="12"/>
        <w:widowControl w:val="0"/>
        <w:numPr>
          <w:ilvl w:val="0"/>
          <w:numId w:val="18"/>
        </w:numPr>
        <w:rPr>
          <w:szCs w:val="24"/>
        </w:rPr>
      </w:pPr>
      <w:r w:rsidRPr="00A14EA3">
        <w:rPr>
          <w:szCs w:val="24"/>
        </w:rPr>
        <w:t xml:space="preserve">Тестовый базис (цифровой </w:t>
      </w:r>
      <w:r w:rsidR="007F04DE" w:rsidRPr="00A14EA3">
        <w:rPr>
          <w:szCs w:val="24"/>
        </w:rPr>
        <w:t>архив</w:t>
      </w:r>
      <w:r w:rsidRPr="00A14EA3">
        <w:rPr>
          <w:szCs w:val="24"/>
        </w:rPr>
        <w:t>) с описанием (</w:t>
      </w:r>
      <w:r w:rsidRPr="00A14EA3">
        <w:rPr>
          <w:szCs w:val="24"/>
          <w:lang w:val="en-US"/>
        </w:rPr>
        <w:t>pdf</w:t>
      </w:r>
      <w:r w:rsidR="00E03883">
        <w:rPr>
          <w:szCs w:val="24"/>
        </w:rPr>
        <w:t>-файл);</w:t>
      </w:r>
    </w:p>
    <w:p w14:paraId="3F12F3B9" w14:textId="77777777" w:rsidR="00190044" w:rsidRPr="00A14EA3" w:rsidRDefault="00E03883" w:rsidP="00E03883">
      <w:pPr>
        <w:pStyle w:val="12"/>
        <w:widowControl w:val="0"/>
        <w:numPr>
          <w:ilvl w:val="0"/>
          <w:numId w:val="18"/>
        </w:numPr>
        <w:rPr>
          <w:szCs w:val="24"/>
        </w:rPr>
      </w:pPr>
      <w:commentRangeStart w:id="8"/>
      <w:r>
        <w:rPr>
          <w:szCs w:val="24"/>
        </w:rPr>
        <w:t>Программная документация (согласно п.</w:t>
      </w:r>
      <w:r w:rsidR="00B93917">
        <w:fldChar w:fldCharType="begin"/>
      </w:r>
      <w:r w:rsidR="00B93917">
        <w:instrText xml:space="preserve"> REF _Ref3893768 \h  \* MERGEFORMAT </w:instrText>
      </w:r>
      <w:r w:rsidR="00B93917">
        <w:fldChar w:fldCharType="separate"/>
      </w:r>
      <w:r w:rsidRPr="00E03883">
        <w:t>5</w:t>
      </w:r>
      <w:r w:rsidR="00B93917">
        <w:fldChar w:fldCharType="end"/>
      </w:r>
      <w:r>
        <w:rPr>
          <w:szCs w:val="24"/>
        </w:rPr>
        <w:t xml:space="preserve">). </w:t>
      </w:r>
      <w:commentRangeEnd w:id="8"/>
      <w:r w:rsidR="00FC7B30">
        <w:rPr>
          <w:rStyle w:val="ac"/>
          <w:rFonts w:ascii="Calibri" w:hAnsi="Calibri" w:cs="Calibri"/>
        </w:rPr>
        <w:commentReference w:id="8"/>
      </w:r>
    </w:p>
    <w:p w14:paraId="551CD566" w14:textId="77777777" w:rsidR="00190044" w:rsidRPr="00190044" w:rsidRDefault="00190044" w:rsidP="00A14EA3">
      <w:pPr>
        <w:tabs>
          <w:tab w:val="left" w:pos="900"/>
          <w:tab w:val="left" w:pos="1080"/>
          <w:tab w:val="left" w:pos="3285"/>
        </w:tabs>
        <w:spacing w:before="120" w:after="120" w:line="360" w:lineRule="auto"/>
        <w:ind w:right="23"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4.4. Требования к надежности программного обеспечения</w:t>
      </w:r>
    </w:p>
    <w:p w14:paraId="4E33980D" w14:textId="77777777" w:rsidR="00190044" w:rsidRPr="00190044" w:rsidRDefault="00190044" w:rsidP="00A14EA3">
      <w:pPr>
        <w:tabs>
          <w:tab w:val="left" w:pos="3825"/>
        </w:tabs>
        <w:spacing w:after="0" w:line="360" w:lineRule="auto"/>
        <w:ind w:right="23"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 xml:space="preserve">Требования к надежности ПО </w:t>
      </w:r>
      <w:r w:rsidRPr="00A14EA3">
        <w:rPr>
          <w:rFonts w:ascii="Times New Roman" w:hAnsi="Times New Roman" w:cs="Times New Roman"/>
          <w:sz w:val="24"/>
          <w:szCs w:val="24"/>
        </w:rPr>
        <w:t>«График» не предъявляются</w:t>
      </w:r>
      <w:r w:rsidRPr="00190044">
        <w:rPr>
          <w:rFonts w:ascii="Times New Roman" w:hAnsi="Times New Roman" w:cs="Times New Roman"/>
          <w:sz w:val="24"/>
          <w:szCs w:val="24"/>
        </w:rPr>
        <w:t>.</w:t>
      </w:r>
    </w:p>
    <w:p w14:paraId="2C5CF713" w14:textId="77777777" w:rsidR="00190044" w:rsidRPr="00190044" w:rsidRDefault="00190044" w:rsidP="00A14EA3">
      <w:pPr>
        <w:tabs>
          <w:tab w:val="left" w:pos="900"/>
          <w:tab w:val="left" w:pos="3555"/>
          <w:tab w:val="left" w:pos="4215"/>
        </w:tabs>
        <w:spacing w:before="120" w:after="120" w:line="360" w:lineRule="auto"/>
        <w:ind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4.4. Условия эксплуатации</w:t>
      </w:r>
    </w:p>
    <w:p w14:paraId="057F7144" w14:textId="77777777" w:rsidR="00190044" w:rsidRPr="00190044" w:rsidRDefault="00190044" w:rsidP="00A14EA3">
      <w:pPr>
        <w:tabs>
          <w:tab w:val="left" w:pos="709"/>
        </w:tabs>
        <w:spacing w:after="0" w:line="360" w:lineRule="auto"/>
        <w:ind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 xml:space="preserve">Условия эксплуатации ПО </w:t>
      </w:r>
      <w:r w:rsidRPr="00A14EA3">
        <w:rPr>
          <w:rFonts w:ascii="Times New Roman" w:hAnsi="Times New Roman" w:cs="Times New Roman"/>
          <w:sz w:val="24"/>
          <w:szCs w:val="24"/>
        </w:rPr>
        <w:t>«График»</w:t>
      </w:r>
      <w:r w:rsidRPr="00190044">
        <w:rPr>
          <w:rFonts w:ascii="Times New Roman" w:hAnsi="Times New Roman" w:cs="Times New Roman"/>
          <w:sz w:val="24"/>
          <w:szCs w:val="24"/>
        </w:rPr>
        <w:t xml:space="preserve">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0528FD9F" w14:textId="77777777" w:rsidR="00190044" w:rsidRPr="00190044" w:rsidRDefault="00190044" w:rsidP="00A14EA3">
      <w:pPr>
        <w:tabs>
          <w:tab w:val="left" w:pos="709"/>
        </w:tabs>
        <w:spacing w:before="120" w:after="120" w:line="360" w:lineRule="auto"/>
        <w:ind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4.5. Требования к составу и параметрам технических средств</w:t>
      </w:r>
    </w:p>
    <w:p w14:paraId="10966DEB" w14:textId="77777777" w:rsidR="00190044" w:rsidRPr="00A14EA3" w:rsidRDefault="00190044" w:rsidP="00A14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 xml:space="preserve">ПО «График» должно быть разработано с использованием языка программирования С#. ПО «График» должно быть работоспособно под управлением следующих операционных систем: </w:t>
      </w:r>
      <w:r w:rsidRPr="00A14EA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14EA3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760389D7" w14:textId="77777777" w:rsidR="00190044" w:rsidRPr="00190044" w:rsidRDefault="00190044" w:rsidP="00A14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Для функционирования ПО «График» ПЭВМ должны удовлетворять следующим требованиям: оперативная память не менее</w:t>
      </w:r>
      <w:r w:rsidRPr="00190044">
        <w:rPr>
          <w:rFonts w:ascii="Times New Roman" w:hAnsi="Times New Roman" w:cs="Times New Roman"/>
          <w:sz w:val="24"/>
          <w:szCs w:val="24"/>
        </w:rPr>
        <w:t xml:space="preserve"> 4ГБ, доступная дисковая память не менее 100ГБ, процессор с PR-рейтингом не менее 2000, двухкнопочный с центральным колесиком манипулятор мышь.</w:t>
      </w:r>
    </w:p>
    <w:p w14:paraId="00CBE329" w14:textId="77777777" w:rsidR="00190044" w:rsidRPr="00190044" w:rsidRDefault="00190044" w:rsidP="00A14EA3">
      <w:pPr>
        <w:spacing w:before="120" w:after="120" w:line="360" w:lineRule="auto"/>
        <w:ind w:right="23"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4.7. Требования к маркировке и упаковке</w:t>
      </w:r>
    </w:p>
    <w:p w14:paraId="28D65EA8" w14:textId="77777777" w:rsidR="00190044" w:rsidRPr="00A14EA3" w:rsidRDefault="00190044" w:rsidP="00A14EA3">
      <w:pPr>
        <w:tabs>
          <w:tab w:val="left" w:pos="3315"/>
        </w:tabs>
        <w:spacing w:after="0" w:line="360" w:lineRule="auto"/>
        <w:ind w:right="2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lastRenderedPageBreak/>
        <w:t>Требования к маркировке и упаковке предъявляются в соответствии с требованиями на программное изделие, принятыми у Заказчика. По согласованию с Заказчиком требования уточняются в процессе выполнения работы.</w:t>
      </w:r>
    </w:p>
    <w:p w14:paraId="42FA26CD" w14:textId="77777777" w:rsidR="00190044" w:rsidRDefault="00190044" w:rsidP="00074B32">
      <w:pPr>
        <w:pStyle w:val="1"/>
      </w:pPr>
      <w:bookmarkStart w:id="9" w:name="_Toc3891686"/>
      <w:bookmarkStart w:id="10" w:name="_Ref3893761"/>
      <w:bookmarkStart w:id="11" w:name="_Ref3893768"/>
      <w:r>
        <w:rPr>
          <w:b/>
          <w:sz w:val="26"/>
          <w:szCs w:val="26"/>
        </w:rPr>
        <w:t>5</w:t>
      </w:r>
      <w:r w:rsidRPr="00190044">
        <w:t>. ТРЕБОВАНИЯ К ПРОГРАММНОЙ ДОКУМЕНТАЦИИ</w:t>
      </w:r>
      <w:bookmarkEnd w:id="9"/>
      <w:bookmarkEnd w:id="10"/>
      <w:bookmarkEnd w:id="11"/>
    </w:p>
    <w:p w14:paraId="11AF6EAA" w14:textId="77777777" w:rsidR="00190044" w:rsidRPr="00A14EA3" w:rsidRDefault="00190044" w:rsidP="00A14EA3">
      <w:pPr>
        <w:spacing w:after="0" w:line="360" w:lineRule="auto"/>
        <w:ind w:firstLine="709"/>
        <w:rPr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5.1. Программная документация должна содержать следующие документы:</w:t>
      </w:r>
    </w:p>
    <w:p w14:paraId="12352602" w14:textId="77777777" w:rsidR="00190044" w:rsidRPr="00E03883" w:rsidRDefault="00190044" w:rsidP="00E03883">
      <w:pPr>
        <w:pStyle w:val="a7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руководство системного программиста;</w:t>
      </w:r>
    </w:p>
    <w:p w14:paraId="1BFFE1B0" w14:textId="77777777" w:rsidR="00190044" w:rsidRPr="00E03883" w:rsidRDefault="00190044" w:rsidP="00E03883">
      <w:pPr>
        <w:pStyle w:val="a7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руководство пользователя;</w:t>
      </w:r>
    </w:p>
    <w:p w14:paraId="4281D0F0" w14:textId="77777777" w:rsidR="00190044" w:rsidRPr="00E03883" w:rsidRDefault="00190044" w:rsidP="00E03883">
      <w:pPr>
        <w:pStyle w:val="a7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программа и методика испытаний.</w:t>
      </w:r>
    </w:p>
    <w:p w14:paraId="09396347" w14:textId="77777777" w:rsidR="00190044" w:rsidRPr="00A14EA3" w:rsidRDefault="00190044" w:rsidP="00A14EA3">
      <w:pPr>
        <w:spacing w:after="0" w:line="360" w:lineRule="auto"/>
        <w:ind w:firstLine="709"/>
        <w:jc w:val="both"/>
        <w:rPr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5.2. Программная документация должна быть выполнена на бумажных носителях в соответствии со стандартом ЕСПД и на машинных носителях информации в форматах «.docx» и «.pdf» в 2 экземплярах.</w:t>
      </w:r>
    </w:p>
    <w:p w14:paraId="79A25755" w14:textId="77777777" w:rsidR="00190044" w:rsidRPr="00A14EA3" w:rsidRDefault="00190044" w:rsidP="00A14EA3">
      <w:pPr>
        <w:spacing w:after="0" w:line="360" w:lineRule="auto"/>
        <w:ind w:firstLine="709"/>
        <w:jc w:val="both"/>
        <w:rPr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5.3. Дополнительно к программной документации должны быть разработаны следующие пояснительные записки в формате отчетов:</w:t>
      </w:r>
    </w:p>
    <w:p w14:paraId="63FD4F17" w14:textId="77777777" w:rsidR="007C0453" w:rsidRPr="00C61617" w:rsidRDefault="007F04DE" w:rsidP="00C61617">
      <w:pPr>
        <w:pStyle w:val="a7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>Пояснительная</w:t>
      </w:r>
      <w:r w:rsidR="0035274C" w:rsidRPr="00C61617">
        <w:rPr>
          <w:rFonts w:ascii="Times New Roman" w:hAnsi="Times New Roman" w:cs="Times New Roman"/>
          <w:sz w:val="24"/>
          <w:szCs w:val="24"/>
        </w:rPr>
        <w:t xml:space="preserve"> записка 1</w:t>
      </w:r>
      <w:r w:rsidR="00E03883">
        <w:rPr>
          <w:rFonts w:ascii="Times New Roman" w:hAnsi="Times New Roman" w:cs="Times New Roman"/>
          <w:sz w:val="24"/>
          <w:szCs w:val="24"/>
        </w:rPr>
        <w:t>,</w:t>
      </w:r>
      <w:r w:rsidR="0035274C" w:rsidRPr="00C61617">
        <w:rPr>
          <w:rFonts w:ascii="Times New Roman" w:hAnsi="Times New Roman" w:cs="Times New Roman"/>
          <w:sz w:val="24"/>
          <w:szCs w:val="24"/>
        </w:rPr>
        <w:t xml:space="preserve"> описывающая входные данные</w:t>
      </w:r>
      <w:r w:rsidR="007E57C5" w:rsidRPr="00C61617">
        <w:rPr>
          <w:rFonts w:ascii="Times New Roman" w:hAnsi="Times New Roman" w:cs="Times New Roman"/>
          <w:sz w:val="24"/>
          <w:szCs w:val="24"/>
        </w:rPr>
        <w:t>, требования к входным данным и выходным данным</w:t>
      </w:r>
      <w:r w:rsidR="00E03883">
        <w:rPr>
          <w:rFonts w:ascii="Times New Roman" w:hAnsi="Times New Roman" w:cs="Times New Roman"/>
          <w:sz w:val="24"/>
          <w:szCs w:val="24"/>
        </w:rPr>
        <w:t>;</w:t>
      </w:r>
    </w:p>
    <w:p w14:paraId="07CFFEE6" w14:textId="77777777" w:rsidR="00F8020D" w:rsidRPr="00C61617" w:rsidRDefault="00F8020D" w:rsidP="00C61617">
      <w:pPr>
        <w:pStyle w:val="a7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>Пояснительная записка 2 с формализованной мод</w:t>
      </w:r>
      <w:r w:rsidR="00E03883">
        <w:rPr>
          <w:rFonts w:ascii="Times New Roman" w:hAnsi="Times New Roman" w:cs="Times New Roman"/>
          <w:sz w:val="24"/>
          <w:szCs w:val="24"/>
        </w:rPr>
        <w:t>елью и постановкой задачи;</w:t>
      </w:r>
    </w:p>
    <w:p w14:paraId="5172735A" w14:textId="77777777" w:rsidR="007C0453" w:rsidRPr="00C61617" w:rsidRDefault="007C0453" w:rsidP="00C61617">
      <w:pPr>
        <w:pStyle w:val="a7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 xml:space="preserve">Пояснительная записка </w:t>
      </w:r>
      <w:r w:rsidR="004D7209" w:rsidRPr="00C61617">
        <w:rPr>
          <w:rFonts w:ascii="Times New Roman" w:hAnsi="Times New Roman" w:cs="Times New Roman"/>
          <w:sz w:val="24"/>
          <w:szCs w:val="24"/>
        </w:rPr>
        <w:t>3</w:t>
      </w:r>
      <w:r w:rsidR="00E03883">
        <w:rPr>
          <w:rFonts w:ascii="Times New Roman" w:hAnsi="Times New Roman" w:cs="Times New Roman"/>
          <w:sz w:val="24"/>
          <w:szCs w:val="24"/>
        </w:rPr>
        <w:t>,</w:t>
      </w:r>
      <w:r w:rsidR="007E57C5" w:rsidRPr="00C61617">
        <w:rPr>
          <w:rFonts w:ascii="Times New Roman" w:hAnsi="Times New Roman" w:cs="Times New Roman"/>
          <w:sz w:val="24"/>
          <w:szCs w:val="24"/>
        </w:rPr>
        <w:t xml:space="preserve"> </w:t>
      </w:r>
      <w:r w:rsidRPr="00C61617">
        <w:rPr>
          <w:rFonts w:ascii="Times New Roman" w:hAnsi="Times New Roman" w:cs="Times New Roman"/>
          <w:sz w:val="24"/>
          <w:szCs w:val="24"/>
        </w:rPr>
        <w:t>содерж</w:t>
      </w:r>
      <w:r w:rsidR="00E03883">
        <w:rPr>
          <w:rFonts w:ascii="Times New Roman" w:hAnsi="Times New Roman" w:cs="Times New Roman"/>
          <w:sz w:val="24"/>
          <w:szCs w:val="24"/>
        </w:rPr>
        <w:t>ащая</w:t>
      </w:r>
      <w:r w:rsidRPr="00C61617">
        <w:rPr>
          <w:rFonts w:ascii="Times New Roman" w:hAnsi="Times New Roman" w:cs="Times New Roman"/>
          <w:sz w:val="24"/>
          <w:szCs w:val="24"/>
        </w:rPr>
        <w:t xml:space="preserve"> </w:t>
      </w:r>
      <w:r w:rsidR="007F04DE" w:rsidRPr="00C61617">
        <w:rPr>
          <w:rFonts w:ascii="Times New Roman" w:hAnsi="Times New Roman" w:cs="Times New Roman"/>
          <w:sz w:val="24"/>
          <w:szCs w:val="24"/>
        </w:rPr>
        <w:t>описание</w:t>
      </w:r>
      <w:r w:rsidRPr="00C61617">
        <w:rPr>
          <w:rFonts w:ascii="Times New Roman" w:hAnsi="Times New Roman" w:cs="Times New Roman"/>
          <w:sz w:val="24"/>
          <w:szCs w:val="24"/>
        </w:rPr>
        <w:t xml:space="preserve"> </w:t>
      </w:r>
      <w:r w:rsidR="007F04DE" w:rsidRPr="00C61617">
        <w:rPr>
          <w:rFonts w:ascii="Times New Roman" w:hAnsi="Times New Roman" w:cs="Times New Roman"/>
          <w:sz w:val="24"/>
          <w:szCs w:val="24"/>
        </w:rPr>
        <w:t>алгоритмов</w:t>
      </w:r>
      <w:r w:rsidRPr="00C61617">
        <w:rPr>
          <w:rFonts w:ascii="Times New Roman" w:hAnsi="Times New Roman" w:cs="Times New Roman"/>
          <w:sz w:val="24"/>
          <w:szCs w:val="24"/>
        </w:rPr>
        <w:t xml:space="preserve"> решения задачи</w:t>
      </w:r>
      <w:r w:rsidR="00E03883">
        <w:rPr>
          <w:rFonts w:ascii="Times New Roman" w:hAnsi="Times New Roman" w:cs="Times New Roman"/>
          <w:sz w:val="24"/>
          <w:szCs w:val="24"/>
        </w:rPr>
        <w:t>;</w:t>
      </w:r>
    </w:p>
    <w:p w14:paraId="2EC02D92" w14:textId="77777777" w:rsidR="00190044" w:rsidRPr="00C61617" w:rsidRDefault="007C0453" w:rsidP="00C61617">
      <w:pPr>
        <w:pStyle w:val="a7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>Поясните</w:t>
      </w:r>
      <w:r w:rsidR="000171BC" w:rsidRPr="00C61617">
        <w:rPr>
          <w:rFonts w:ascii="Times New Roman" w:hAnsi="Times New Roman" w:cs="Times New Roman"/>
          <w:sz w:val="24"/>
          <w:szCs w:val="24"/>
        </w:rPr>
        <w:t xml:space="preserve">льная </w:t>
      </w:r>
      <w:r w:rsidRPr="00C61617">
        <w:rPr>
          <w:rFonts w:ascii="Times New Roman" w:hAnsi="Times New Roman" w:cs="Times New Roman"/>
          <w:sz w:val="24"/>
          <w:szCs w:val="24"/>
        </w:rPr>
        <w:t xml:space="preserve">записка </w:t>
      </w:r>
      <w:r w:rsidR="004D7209" w:rsidRPr="00C61617">
        <w:rPr>
          <w:rFonts w:ascii="Times New Roman" w:hAnsi="Times New Roman" w:cs="Times New Roman"/>
          <w:sz w:val="24"/>
          <w:szCs w:val="24"/>
        </w:rPr>
        <w:t>4</w:t>
      </w:r>
      <w:r w:rsidR="00E03883">
        <w:rPr>
          <w:rFonts w:ascii="Times New Roman" w:hAnsi="Times New Roman" w:cs="Times New Roman"/>
          <w:sz w:val="24"/>
          <w:szCs w:val="24"/>
        </w:rPr>
        <w:t>,</w:t>
      </w:r>
      <w:r w:rsidR="007E57C5" w:rsidRPr="00C61617">
        <w:rPr>
          <w:rFonts w:ascii="Times New Roman" w:hAnsi="Times New Roman" w:cs="Times New Roman"/>
          <w:sz w:val="24"/>
          <w:szCs w:val="24"/>
        </w:rPr>
        <w:t xml:space="preserve"> </w:t>
      </w:r>
      <w:r w:rsidR="00E03883">
        <w:rPr>
          <w:rFonts w:ascii="Times New Roman" w:hAnsi="Times New Roman" w:cs="Times New Roman"/>
          <w:sz w:val="24"/>
          <w:szCs w:val="24"/>
        </w:rPr>
        <w:t>содержащая</w:t>
      </w:r>
      <w:r w:rsidRPr="00C61617">
        <w:rPr>
          <w:rFonts w:ascii="Times New Roman" w:hAnsi="Times New Roman" w:cs="Times New Roman"/>
          <w:sz w:val="24"/>
          <w:szCs w:val="24"/>
        </w:rPr>
        <w:t xml:space="preserve"> требования к систе</w:t>
      </w:r>
      <w:r w:rsidR="00E03883">
        <w:rPr>
          <w:rFonts w:ascii="Times New Roman" w:hAnsi="Times New Roman" w:cs="Times New Roman"/>
          <w:sz w:val="24"/>
          <w:szCs w:val="24"/>
        </w:rPr>
        <w:t>ме тестирования продукта, а так</w:t>
      </w:r>
      <w:r w:rsidRPr="00C61617">
        <w:rPr>
          <w:rFonts w:ascii="Times New Roman" w:hAnsi="Times New Roman" w:cs="Times New Roman"/>
          <w:sz w:val="24"/>
          <w:szCs w:val="24"/>
        </w:rPr>
        <w:t>же описание метрик</w:t>
      </w:r>
      <w:r w:rsidR="00E03883">
        <w:rPr>
          <w:rFonts w:ascii="Times New Roman" w:hAnsi="Times New Roman" w:cs="Times New Roman"/>
          <w:sz w:val="24"/>
          <w:szCs w:val="24"/>
        </w:rPr>
        <w:t>;</w:t>
      </w:r>
    </w:p>
    <w:p w14:paraId="1DA106C5" w14:textId="77777777" w:rsidR="000171BC" w:rsidRPr="00C61617" w:rsidRDefault="000171BC" w:rsidP="00C61617">
      <w:pPr>
        <w:pStyle w:val="a7"/>
        <w:numPr>
          <w:ilvl w:val="0"/>
          <w:numId w:val="16"/>
        </w:numPr>
        <w:spacing w:after="0" w:line="360" w:lineRule="auto"/>
        <w:ind w:left="709"/>
        <w:jc w:val="both"/>
        <w:rPr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 xml:space="preserve">Пояснительная записка </w:t>
      </w:r>
      <w:r w:rsidR="004D7209" w:rsidRPr="00C61617">
        <w:rPr>
          <w:rFonts w:ascii="Times New Roman" w:hAnsi="Times New Roman" w:cs="Times New Roman"/>
          <w:sz w:val="24"/>
          <w:szCs w:val="24"/>
        </w:rPr>
        <w:t>5</w:t>
      </w:r>
      <w:r w:rsidR="007E57C5" w:rsidRPr="00C61617">
        <w:rPr>
          <w:rFonts w:ascii="Times New Roman" w:hAnsi="Times New Roman" w:cs="Times New Roman"/>
          <w:sz w:val="24"/>
          <w:szCs w:val="24"/>
        </w:rPr>
        <w:t xml:space="preserve"> </w:t>
      </w:r>
      <w:r w:rsidRPr="00C61617">
        <w:rPr>
          <w:rFonts w:ascii="Times New Roman" w:hAnsi="Times New Roman" w:cs="Times New Roman"/>
          <w:sz w:val="24"/>
          <w:szCs w:val="24"/>
        </w:rPr>
        <w:t>с результатами вычислительных экспериментов и рекомендациями по настройке ПО «График»</w:t>
      </w:r>
      <w:r w:rsidRPr="00C6161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8D670B" w14:textId="77777777" w:rsidR="00190044" w:rsidRDefault="00190044" w:rsidP="00074B32">
      <w:pPr>
        <w:pStyle w:val="1"/>
      </w:pPr>
      <w:bookmarkStart w:id="12" w:name="_Toc3891687"/>
      <w:r w:rsidRPr="00190044">
        <w:t>6. СТАДИИ И ЭТАПЫ РАЗРАБОТКИ</w:t>
      </w:r>
      <w:bookmarkEnd w:id="12"/>
    </w:p>
    <w:p w14:paraId="5CB6E2AB" w14:textId="77777777" w:rsidR="00AF16B1" w:rsidRDefault="004D7209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4D7209">
        <w:rPr>
          <w:rFonts w:ascii="Times New Roman" w:hAnsi="Times New Roman" w:cs="Times New Roman"/>
          <w:b/>
          <w:sz w:val="26"/>
          <w:szCs w:val="26"/>
        </w:rPr>
        <w:t>Таблица 1.</w:t>
      </w:r>
    </w:p>
    <w:tbl>
      <w:tblPr>
        <w:tblW w:w="0" w:type="auto"/>
        <w:tblInd w:w="-714" w:type="dxa"/>
        <w:tblLook w:val="0000" w:firstRow="0" w:lastRow="0" w:firstColumn="0" w:lastColumn="0" w:noHBand="0" w:noVBand="0"/>
      </w:tblPr>
      <w:tblGrid>
        <w:gridCol w:w="1025"/>
        <w:gridCol w:w="2538"/>
        <w:gridCol w:w="1887"/>
        <w:gridCol w:w="963"/>
        <w:gridCol w:w="1345"/>
        <w:gridCol w:w="2527"/>
      </w:tblGrid>
      <w:tr w:rsidR="00050CFB" w:rsidRPr="00DA0241" w14:paraId="79D60661" w14:textId="77777777" w:rsidTr="00E1738B">
        <w:trPr>
          <w:trHeight w:val="585"/>
          <w:tblHeader/>
        </w:trPr>
        <w:tc>
          <w:tcPr>
            <w:tcW w:w="102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F229382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253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1C81D6D1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Наименование работы или отдельных ее этапов</w:t>
            </w:r>
          </w:p>
        </w:tc>
        <w:tc>
          <w:tcPr>
            <w:tcW w:w="188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3C1ADBAE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Исполнитель (подразделение)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6A6E30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120852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Разрабатываемая научно-техническая документация</w:t>
            </w:r>
          </w:p>
        </w:tc>
      </w:tr>
      <w:tr w:rsidR="00050CFB" w:rsidRPr="00DA0241" w14:paraId="794C87FE" w14:textId="77777777" w:rsidTr="00E1738B">
        <w:trPr>
          <w:trHeight w:val="585"/>
          <w:tblHeader/>
        </w:trPr>
        <w:tc>
          <w:tcPr>
            <w:tcW w:w="102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22BFBA37" w14:textId="77777777"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305796F0" w14:textId="77777777"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2B464F8D" w14:textId="77777777"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4366B04F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5586A99B" w14:textId="77777777"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257028" w14:textId="77777777"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14:paraId="5FADA01E" w14:textId="77777777" w:rsidTr="00E1738B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080A16D5" w14:textId="77777777" w:rsidR="00050CFB" w:rsidRPr="00C67E7F" w:rsidRDefault="00050CFB" w:rsidP="00E1738B">
            <w:pPr>
              <w:pStyle w:val="a7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061AB117" w14:textId="77777777" w:rsidR="00050CFB" w:rsidRPr="00C67E7F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Подготовительный этап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49086C50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330124D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3AFAA0" w14:textId="77777777"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14:paraId="4DDC6867" w14:textId="77777777" w:rsidTr="00E1738B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22E4907E" w14:textId="77777777" w:rsidR="00050CFB" w:rsidRPr="00DA0241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538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3587F356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требований </w:t>
            </w:r>
            <w:r w:rsidR="00A3302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входным</w:t>
            </w:r>
            <w:r w:rsidRPr="00C67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выходным данным. </w:t>
            </w:r>
          </w:p>
          <w:p w14:paraId="3B8F019C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формата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входных данных. </w:t>
            </w:r>
            <w:r w:rsidRPr="00A330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Реализация парсера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87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783D8F91" w14:textId="77777777" w:rsidR="00050CFB" w:rsidRPr="00E20E1C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CB99BF8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27A16152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3" w:name="_GoBack"/>
            <w:bookmarkEnd w:id="13"/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1F53BD" w14:textId="77777777"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 xml:space="preserve">ПЗ 1 </w:t>
            </w:r>
          </w:p>
        </w:tc>
      </w:tr>
      <w:tr w:rsidR="00050CFB" w:rsidRPr="00DA0241" w14:paraId="3F067CE9" w14:textId="77777777" w:rsidTr="00E1738B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1B9E233E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</w:t>
            </w:r>
          </w:p>
        </w:tc>
        <w:tc>
          <w:tcPr>
            <w:tcW w:w="2538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1CBAC39D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Формализация задачи</w:t>
            </w:r>
          </w:p>
        </w:tc>
        <w:tc>
          <w:tcPr>
            <w:tcW w:w="1887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43EF1974" w14:textId="77777777" w:rsidR="00050CFB" w:rsidRPr="00E20E1C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46B0528E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755BDC23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1920A6" w14:textId="77777777"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2</w:t>
            </w:r>
          </w:p>
        </w:tc>
      </w:tr>
      <w:tr w:rsidR="00050CFB" w:rsidRPr="00DA0241" w14:paraId="0DD42101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6F2D31A" w14:textId="77777777" w:rsidR="00050CFB" w:rsidRPr="00A33023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30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1.3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5C999231" w14:textId="77777777" w:rsidR="00050CFB" w:rsidRPr="00A33023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30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Обзор известных подходов к решению задачи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A8A447C" w14:textId="77777777" w:rsidR="00050CFB" w:rsidRPr="00A33023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57204FD" w14:textId="77777777" w:rsidR="00050CFB" w:rsidRPr="00A33023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23643BD" w14:textId="77777777" w:rsidR="00050CFB" w:rsidRPr="00A33023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D17DCD" w14:textId="77777777" w:rsidR="00050CFB" w:rsidRPr="00A33023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33023">
              <w:rPr>
                <w:rFonts w:ascii="Times New Roman" w:hAnsi="Times New Roman"/>
                <w:sz w:val="24"/>
                <w:szCs w:val="24"/>
                <w:highlight w:val="yellow"/>
              </w:rPr>
              <w:t>Отчет-аннотация</w:t>
            </w:r>
          </w:p>
        </w:tc>
      </w:tr>
      <w:tr w:rsidR="00050CFB" w:rsidRPr="00DA0241" w14:paraId="218C90C7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E02DCB0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ED8FDB0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тестового базиса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5893A28" w14:textId="77777777" w:rsidR="00050CFB" w:rsidRPr="00E20E1C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4C88D5B1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87AB3E1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538AA4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DFA8F7E" w14:textId="77777777"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Архив с описанием тестового</w:t>
            </w:r>
            <w:r w:rsidRPr="00C67E7F">
              <w:rPr>
                <w:rFonts w:ascii="Times New Roman" w:hAnsi="Times New Roman"/>
                <w:sz w:val="24"/>
                <w:szCs w:val="24"/>
              </w:rPr>
              <w:t xml:space="preserve"> базис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  <w:p w14:paraId="705FAD69" w14:textId="77777777"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14:paraId="6BFDAA53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89AF10B" w14:textId="77777777" w:rsidR="00050CFB" w:rsidRPr="00C67E7F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425" w:type="dxa"/>
            <w:gridSpan w:val="2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5B1E092A" w14:textId="77777777" w:rsidR="00050CFB" w:rsidRPr="00C67E7F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этап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A5265C1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6165A41" w14:textId="77777777" w:rsidR="00050CFB" w:rsidRPr="00C67E7F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9151D9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14:paraId="3E637A29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D7C30B4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06561A7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основных алгоритмом решения задачи 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C600BAC" w14:textId="77777777" w:rsidR="00050CFB" w:rsidRPr="00DA0241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BACB4AE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B9C3FF7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4ECEE1" w14:textId="77777777" w:rsidR="00050CFB" w:rsidRPr="00E20E1C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3</w:t>
            </w:r>
          </w:p>
        </w:tc>
      </w:tr>
      <w:tr w:rsidR="00050CFB" w:rsidRPr="00DA0241" w14:paraId="1266665E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9524A5E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4FBB8F6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требований и разработка системы тестирования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7F393C7" w14:textId="77777777" w:rsidR="00050CFB" w:rsidRPr="00DA0241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6790E0A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D1C59D1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AE8C02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4</w:t>
            </w:r>
          </w:p>
          <w:p w14:paraId="5A3DDD7A" w14:textId="77777777" w:rsidR="00050CFB" w:rsidRPr="00E20E1C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Исходные коды</w:t>
            </w:r>
          </w:p>
        </w:tc>
      </w:tr>
      <w:tr w:rsidR="00050CFB" w:rsidRPr="00DA0241" w14:paraId="5F9E3B0F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D71DDD7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4587C11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согласование методики испытаний (МИ)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19C4E80" w14:textId="77777777" w:rsidR="00050CFB" w:rsidRPr="00E20E1C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47C526E" w14:textId="77777777" w:rsidR="00050CFB" w:rsidRPr="00F27453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072F5D7" w14:textId="77777777" w:rsidR="00050CFB" w:rsidRPr="00F27453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4E1591" w14:textId="77777777" w:rsidR="00050CFB" w:rsidRPr="00F27453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</w:t>
            </w:r>
          </w:p>
        </w:tc>
      </w:tr>
      <w:tr w:rsidR="00050CFB" w:rsidRPr="00DA0241" w14:paraId="7F59F14E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544C910E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865A16D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ПО «График» и программной документации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DEE9630" w14:textId="77777777" w:rsidR="00050CFB" w:rsidRPr="00DA0241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5045CC6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367C748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550D91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Исходные коды</w:t>
            </w:r>
          </w:p>
          <w:p w14:paraId="1CF6498C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</w:t>
            </w:r>
          </w:p>
          <w:p w14:paraId="2F70397B" w14:textId="77777777" w:rsidR="00050CFB" w:rsidRPr="00E20E1C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РСП</w:t>
            </w:r>
          </w:p>
        </w:tc>
      </w:tr>
      <w:tr w:rsidR="00050CFB" w:rsidRPr="00DA0241" w14:paraId="60A22886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88B446F" w14:textId="77777777" w:rsidR="00050CFB" w:rsidRPr="00F27453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4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425" w:type="dxa"/>
            <w:gridSpan w:val="2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51CD1CFB" w14:textId="77777777" w:rsidR="00050CFB" w:rsidRPr="00F27453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453">
              <w:rPr>
                <w:rFonts w:ascii="Times New Roman" w:hAnsi="Times New Roman" w:cs="Times New Roman"/>
                <w:b/>
                <w:sz w:val="24"/>
                <w:szCs w:val="24"/>
              </w:rPr>
              <w:t>Отчетный этап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44DDAE09" w14:textId="77777777" w:rsidR="00050CFB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76A7BD8" w14:textId="77777777" w:rsidR="00050CFB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1DC884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14:paraId="08FA901D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47F97BD7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4910B4CE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вычислительного эксперимента.</w:t>
            </w:r>
          </w:p>
          <w:p w14:paraId="20F52A8A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 системы.</w:t>
            </w:r>
          </w:p>
          <w:p w14:paraId="786DB297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Предварительные испытания системы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3694F7B" w14:textId="77777777" w:rsidR="00050CFB" w:rsidRPr="00E20E1C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A1AE8A5" w14:textId="77777777" w:rsidR="00050CFB" w:rsidRPr="00E20E1C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155BB5F2" w14:textId="77777777" w:rsidR="00050CFB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A5FBAA2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5</w:t>
            </w:r>
          </w:p>
          <w:p w14:paraId="4587E21F" w14:textId="77777777" w:rsidR="00050CFB" w:rsidRPr="00F27453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по НИР</w:t>
            </w:r>
          </w:p>
        </w:tc>
      </w:tr>
      <w:tr w:rsidR="00050CFB" w:rsidRPr="00DA0241" w14:paraId="795425E7" w14:textId="77777777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0F775BA4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71035168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Итоговые испытания системы, сдача системы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2756F0C7" w14:textId="77777777" w:rsidR="00050CFB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  <w:p w14:paraId="4D5FCEA5" w14:textId="77777777" w:rsidR="00050CFB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6F876D4D" w14:textId="77777777" w:rsidR="00050CFB" w:rsidRPr="00F27453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14:paraId="39790940" w14:textId="77777777" w:rsidR="00050CFB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64B3D7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</w:t>
            </w:r>
          </w:p>
        </w:tc>
      </w:tr>
      <w:tr w:rsidR="00050CFB" w:rsidRPr="00DA0241" w14:paraId="7E8705DB" w14:textId="77777777" w:rsidTr="00E1738B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2C3F1737" w14:textId="77777777"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538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0B6A5C0B" w14:textId="77777777"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 по результатам НИР</w:t>
            </w:r>
          </w:p>
        </w:tc>
        <w:tc>
          <w:tcPr>
            <w:tcW w:w="1887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0A59DB48" w14:textId="77777777" w:rsidR="00050CFB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343DFEFF" w14:textId="77777777" w:rsidR="00050CFB" w:rsidRPr="00F27453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496C4C0F" w14:textId="77777777" w:rsidR="00050CFB" w:rsidRDefault="00050CFB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AEC9F8" w14:textId="77777777"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Презентация</w:t>
            </w:r>
          </w:p>
        </w:tc>
      </w:tr>
    </w:tbl>
    <w:p w14:paraId="1CF8AFCD" w14:textId="77777777" w:rsidR="00050CFB" w:rsidRDefault="00050CFB" w:rsidP="007C0453"/>
    <w:p w14:paraId="0B7D0E16" w14:textId="77777777" w:rsidR="007C0453" w:rsidRPr="007C0453" w:rsidRDefault="00050CFB" w:rsidP="00074B32">
      <w:pPr>
        <w:pStyle w:val="1"/>
      </w:pPr>
      <w:bookmarkStart w:id="14" w:name="_Toc3891688"/>
      <w:bookmarkStart w:id="15" w:name="__RefHeading___Toc459715135"/>
      <w:r>
        <w:t>8</w:t>
      </w:r>
      <w:r w:rsidR="007C0453" w:rsidRPr="007C0453">
        <w:t>. ПОРЯДОК КОНТРОЛЯ И ПРИЕМКИ</w:t>
      </w:r>
      <w:bookmarkEnd w:id="14"/>
    </w:p>
    <w:p w14:paraId="579227D3" w14:textId="77777777" w:rsidR="007C0453" w:rsidRPr="007C0453" w:rsidRDefault="00050CFB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C0453" w:rsidRPr="007C0453">
        <w:rPr>
          <w:rFonts w:ascii="Times New Roman" w:hAnsi="Times New Roman" w:cs="Times New Roman"/>
          <w:sz w:val="24"/>
          <w:szCs w:val="24"/>
        </w:rPr>
        <w:t>.1. Порядок выполнения НИР устанавливается в соответствии с этапами настоящего ТЗ в соответствии с Таблицей 1. Приёмка работ осуществляется в соответствии с данным ТЗ.</w:t>
      </w:r>
    </w:p>
    <w:p w14:paraId="1D0EAE95" w14:textId="77777777" w:rsidR="007C0453" w:rsidRPr="007C0453" w:rsidRDefault="00050CFB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C0453" w:rsidRPr="007C0453">
        <w:rPr>
          <w:rFonts w:ascii="Times New Roman" w:hAnsi="Times New Roman" w:cs="Times New Roman"/>
          <w:sz w:val="24"/>
          <w:szCs w:val="24"/>
        </w:rPr>
        <w:t xml:space="preserve">.2. Приёмочные </w:t>
      </w:r>
      <w:r w:rsidRPr="007C0453">
        <w:rPr>
          <w:rFonts w:ascii="Times New Roman" w:hAnsi="Times New Roman" w:cs="Times New Roman"/>
          <w:sz w:val="24"/>
          <w:szCs w:val="24"/>
        </w:rPr>
        <w:t>испытания проводятся</w:t>
      </w:r>
      <w:r w:rsidR="007C0453" w:rsidRPr="007C0453">
        <w:rPr>
          <w:rFonts w:ascii="Times New Roman" w:hAnsi="Times New Roman" w:cs="Times New Roman"/>
          <w:sz w:val="24"/>
          <w:szCs w:val="24"/>
        </w:rPr>
        <w:t xml:space="preserve"> комиссией на технических средствах Заказчика на контрольных данных из баз данных исполнителя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574C574E" w14:textId="77777777" w:rsidR="007C0453" w:rsidRPr="007C0453" w:rsidRDefault="007C0453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 w:rsidRPr="007C0453">
        <w:rPr>
          <w:rFonts w:ascii="Times New Roman" w:hAnsi="Times New Roman" w:cs="Times New Roman"/>
          <w:sz w:val="24"/>
          <w:szCs w:val="24"/>
        </w:rPr>
        <w:t>– Техническое задание на НИР;</w:t>
      </w:r>
    </w:p>
    <w:p w14:paraId="26BE28A0" w14:textId="77777777" w:rsidR="007C0453" w:rsidRPr="007C0453" w:rsidRDefault="007C0453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 w:rsidRPr="007C0453">
        <w:rPr>
          <w:rFonts w:ascii="Times New Roman" w:hAnsi="Times New Roman" w:cs="Times New Roman"/>
          <w:sz w:val="24"/>
          <w:szCs w:val="24"/>
        </w:rPr>
        <w:t>– Программа и методика приёмочных испытаний;</w:t>
      </w:r>
    </w:p>
    <w:p w14:paraId="68293B12" w14:textId="77777777" w:rsidR="007C0453" w:rsidRPr="007C0453" w:rsidRDefault="007C0453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 w:rsidRPr="007C0453">
        <w:rPr>
          <w:rFonts w:ascii="Times New Roman" w:hAnsi="Times New Roman" w:cs="Times New Roman"/>
          <w:sz w:val="24"/>
          <w:szCs w:val="24"/>
        </w:rPr>
        <w:t xml:space="preserve">– Пояснительные записки (согласно п.5) </w:t>
      </w:r>
    </w:p>
    <w:p w14:paraId="10CBFD2E" w14:textId="77777777" w:rsidR="007C0453" w:rsidRPr="007C0453" w:rsidRDefault="007C0453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 w:rsidRPr="007C0453">
        <w:rPr>
          <w:rFonts w:ascii="Times New Roman" w:hAnsi="Times New Roman" w:cs="Times New Roman"/>
          <w:sz w:val="24"/>
          <w:szCs w:val="24"/>
        </w:rPr>
        <w:t>– ПО «График» (согласно п.4.1.2);</w:t>
      </w:r>
    </w:p>
    <w:p w14:paraId="7CBC86CE" w14:textId="77777777" w:rsidR="007C0453" w:rsidRPr="007C0453" w:rsidRDefault="007C0453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 w:rsidRPr="007C0453">
        <w:rPr>
          <w:rFonts w:ascii="Times New Roman" w:hAnsi="Times New Roman" w:cs="Times New Roman"/>
          <w:sz w:val="24"/>
          <w:szCs w:val="24"/>
        </w:rPr>
        <w:t>– Отчет по НИР.</w:t>
      </w:r>
    </w:p>
    <w:p w14:paraId="678C7668" w14:textId="77777777" w:rsidR="007C0453" w:rsidRPr="007C0453" w:rsidRDefault="007C0453" w:rsidP="00074B32">
      <w:pPr>
        <w:pStyle w:val="1"/>
      </w:pPr>
      <w:bookmarkStart w:id="16" w:name="__RefHeading___Toc459715136"/>
      <w:bookmarkStart w:id="17" w:name="_Toc3891689"/>
      <w:bookmarkEnd w:id="15"/>
      <w:r w:rsidRPr="007C0453">
        <w:t>СПИСОК СОКРАЩЕНИЙ</w:t>
      </w:r>
      <w:bookmarkEnd w:id="16"/>
      <w:bookmarkEnd w:id="17"/>
    </w:p>
    <w:tbl>
      <w:tblPr>
        <w:tblStyle w:val="af3"/>
        <w:tblW w:w="9889" w:type="dxa"/>
        <w:tblLayout w:type="fixed"/>
        <w:tblLook w:val="0000" w:firstRow="0" w:lastRow="0" w:firstColumn="0" w:lastColumn="0" w:noHBand="0" w:noVBand="0"/>
      </w:tblPr>
      <w:tblGrid>
        <w:gridCol w:w="4111"/>
        <w:gridCol w:w="5778"/>
      </w:tblGrid>
      <w:tr w:rsidR="009A25EC" w:rsidRPr="007C0453" w14:paraId="6B999973" w14:textId="77777777" w:rsidTr="009A25EC">
        <w:tc>
          <w:tcPr>
            <w:tcW w:w="4111" w:type="dxa"/>
          </w:tcPr>
          <w:p w14:paraId="12A77170" w14:textId="77777777" w:rsidR="009A25EC" w:rsidRPr="00E54F2F" w:rsidRDefault="009A25EC" w:rsidP="009A25E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ЕСПД</w:t>
            </w:r>
          </w:p>
        </w:tc>
        <w:tc>
          <w:tcPr>
            <w:tcW w:w="5778" w:type="dxa"/>
          </w:tcPr>
          <w:p w14:paraId="3CB7A09E" w14:textId="77777777" w:rsidR="009A25EC" w:rsidRPr="00E54F2F" w:rsidRDefault="009A25EC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Единая система программной документации</w:t>
            </w:r>
          </w:p>
        </w:tc>
      </w:tr>
      <w:tr w:rsidR="009A25EC" w:rsidRPr="007C0453" w14:paraId="4F48424C" w14:textId="77777777" w:rsidTr="009A25EC">
        <w:tc>
          <w:tcPr>
            <w:tcW w:w="4111" w:type="dxa"/>
          </w:tcPr>
          <w:p w14:paraId="7EA0B8A0" w14:textId="77777777" w:rsidR="009A25EC" w:rsidRPr="00E54F2F" w:rsidRDefault="009A25EC" w:rsidP="009A25E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ПД</w:t>
            </w:r>
          </w:p>
        </w:tc>
        <w:tc>
          <w:tcPr>
            <w:tcW w:w="5778" w:type="dxa"/>
          </w:tcPr>
          <w:p w14:paraId="76D7C908" w14:textId="77777777" w:rsidR="009A25EC" w:rsidRPr="00E54F2F" w:rsidRDefault="009A25EC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рограммная документация</w:t>
            </w:r>
          </w:p>
        </w:tc>
      </w:tr>
      <w:tr w:rsidR="009A25EC" w:rsidRPr="007C0453" w14:paraId="0C51399E" w14:textId="77777777" w:rsidTr="009A25EC">
        <w:tc>
          <w:tcPr>
            <w:tcW w:w="4111" w:type="dxa"/>
          </w:tcPr>
          <w:p w14:paraId="22244A55" w14:textId="77777777" w:rsidR="009A25EC" w:rsidRPr="00E54F2F" w:rsidRDefault="009A25EC" w:rsidP="009A25E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</w:p>
        </w:tc>
        <w:tc>
          <w:tcPr>
            <w:tcW w:w="5778" w:type="dxa"/>
          </w:tcPr>
          <w:p w14:paraId="654467DB" w14:textId="77777777" w:rsidR="009A25EC" w:rsidRPr="00E54F2F" w:rsidRDefault="009A25EC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рограммное обеспечение</w:t>
            </w:r>
          </w:p>
        </w:tc>
      </w:tr>
      <w:tr w:rsidR="009A25EC" w:rsidRPr="007C0453" w14:paraId="396F9AE5" w14:textId="77777777" w:rsidTr="009A25EC">
        <w:tc>
          <w:tcPr>
            <w:tcW w:w="4111" w:type="dxa"/>
          </w:tcPr>
          <w:p w14:paraId="231C1BF2" w14:textId="77777777" w:rsidR="009A25EC" w:rsidRPr="00E54F2F" w:rsidRDefault="009A25EC" w:rsidP="009A25E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ПЗ 1</w:t>
            </w:r>
          </w:p>
        </w:tc>
        <w:tc>
          <w:tcPr>
            <w:tcW w:w="5778" w:type="dxa"/>
          </w:tcPr>
          <w:p w14:paraId="0868D993" w14:textId="77777777" w:rsidR="009A25EC" w:rsidRPr="00E54F2F" w:rsidRDefault="009A25EC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1</w:t>
            </w:r>
          </w:p>
        </w:tc>
      </w:tr>
      <w:tr w:rsidR="009A25EC" w:rsidRPr="007C0453" w14:paraId="2507E0CE" w14:textId="77777777" w:rsidTr="009A25EC">
        <w:tc>
          <w:tcPr>
            <w:tcW w:w="4111" w:type="dxa"/>
          </w:tcPr>
          <w:p w14:paraId="09960967" w14:textId="77777777" w:rsidR="009A25EC" w:rsidRPr="00E54F2F" w:rsidRDefault="009A25EC" w:rsidP="009A25E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ПЗ 2</w:t>
            </w:r>
          </w:p>
        </w:tc>
        <w:tc>
          <w:tcPr>
            <w:tcW w:w="5778" w:type="dxa"/>
          </w:tcPr>
          <w:p w14:paraId="5BF36F76" w14:textId="77777777" w:rsidR="009A25EC" w:rsidRPr="00E54F2F" w:rsidRDefault="009A25EC" w:rsidP="009A25EC">
            <w:pPr>
              <w:pStyle w:val="a4"/>
              <w:ind w:left="581" w:right="290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2</w:t>
            </w:r>
          </w:p>
        </w:tc>
      </w:tr>
      <w:tr w:rsidR="009A25EC" w:rsidRPr="007C0453" w14:paraId="256E3BED" w14:textId="77777777" w:rsidTr="009A25EC">
        <w:tc>
          <w:tcPr>
            <w:tcW w:w="4111" w:type="dxa"/>
          </w:tcPr>
          <w:p w14:paraId="3A47F7A2" w14:textId="77777777" w:rsidR="009A25EC" w:rsidRPr="00E54F2F" w:rsidRDefault="009A25EC" w:rsidP="009A25E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ПЗ 3</w:t>
            </w:r>
          </w:p>
        </w:tc>
        <w:tc>
          <w:tcPr>
            <w:tcW w:w="5778" w:type="dxa"/>
          </w:tcPr>
          <w:p w14:paraId="75F3CF8D" w14:textId="77777777" w:rsidR="009A25EC" w:rsidRPr="00E54F2F" w:rsidRDefault="009A25EC" w:rsidP="009A25EC">
            <w:pPr>
              <w:pStyle w:val="a4"/>
              <w:ind w:left="581" w:right="290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3</w:t>
            </w:r>
          </w:p>
        </w:tc>
      </w:tr>
      <w:tr w:rsidR="009A25EC" w:rsidRPr="00E54F2F" w14:paraId="3EA6976D" w14:textId="77777777" w:rsidTr="009A25EC">
        <w:tc>
          <w:tcPr>
            <w:tcW w:w="4111" w:type="dxa"/>
          </w:tcPr>
          <w:p w14:paraId="10FDB590" w14:textId="77777777" w:rsidR="009A25EC" w:rsidRPr="00E54F2F" w:rsidRDefault="009A25EC" w:rsidP="009A25E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ПЗ 4</w:t>
            </w:r>
          </w:p>
        </w:tc>
        <w:tc>
          <w:tcPr>
            <w:tcW w:w="5778" w:type="dxa"/>
          </w:tcPr>
          <w:p w14:paraId="702B0D35" w14:textId="77777777" w:rsidR="009A25EC" w:rsidRPr="00E54F2F" w:rsidRDefault="009A25EC" w:rsidP="009A25EC">
            <w:pPr>
              <w:pStyle w:val="a4"/>
              <w:ind w:left="581" w:right="290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4</w:t>
            </w:r>
          </w:p>
        </w:tc>
      </w:tr>
      <w:tr w:rsidR="009A25EC" w:rsidRPr="007C0453" w14:paraId="6797CE45" w14:textId="77777777" w:rsidTr="009A25EC">
        <w:tc>
          <w:tcPr>
            <w:tcW w:w="4111" w:type="dxa"/>
          </w:tcPr>
          <w:p w14:paraId="180BFD1A" w14:textId="77777777" w:rsidR="009A25EC" w:rsidRPr="00D22878" w:rsidRDefault="009A25EC" w:rsidP="009A25E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D22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ТЗ </w:t>
            </w:r>
          </w:p>
        </w:tc>
        <w:tc>
          <w:tcPr>
            <w:tcW w:w="5778" w:type="dxa"/>
          </w:tcPr>
          <w:p w14:paraId="1EF99362" w14:textId="77777777" w:rsidR="009A25EC" w:rsidRPr="00E54F2F" w:rsidRDefault="009A25EC" w:rsidP="009A25EC">
            <w:pPr>
              <w:pStyle w:val="a4"/>
              <w:ind w:left="581" w:right="2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ехническое задание</w:t>
            </w:r>
          </w:p>
        </w:tc>
      </w:tr>
    </w:tbl>
    <w:p w14:paraId="45D12BB2" w14:textId="77777777" w:rsidR="009A25EC" w:rsidRDefault="009A25EC" w:rsidP="009A25EC">
      <w:pPr>
        <w:pStyle w:val="a4"/>
        <w:ind w:left="581" w:right="29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535"/>
      </w:tblGrid>
      <w:tr w:rsidR="009A25EC" w:rsidRPr="007C0453" w14:paraId="1AAD790A" w14:textId="77777777" w:rsidTr="003B3EB9">
        <w:tc>
          <w:tcPr>
            <w:tcW w:w="4111" w:type="dxa"/>
            <w:shd w:val="clear" w:color="auto" w:fill="auto"/>
          </w:tcPr>
          <w:p w14:paraId="04862475" w14:textId="77777777" w:rsidR="009A25EC" w:rsidRPr="007C0453" w:rsidRDefault="009A25EC" w:rsidP="003B3EB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  <w:shd w:val="clear" w:color="auto" w:fill="auto"/>
          </w:tcPr>
          <w:p w14:paraId="29315959" w14:textId="77777777" w:rsidR="009A25EC" w:rsidRDefault="009A25EC" w:rsidP="003B3EB9">
            <w:pPr>
              <w:pStyle w:val="a4"/>
              <w:ind w:left="581" w:right="290"/>
              <w:rPr>
                <w:rFonts w:ascii="Times New Roman" w:hAnsi="Times New Roman" w:cs="Times New Roman"/>
                <w:sz w:val="24"/>
                <w:szCs w:val="24"/>
              </w:rPr>
            </w:pPr>
            <w:r w:rsidRPr="007C0453">
              <w:rPr>
                <w:rFonts w:ascii="Times New Roman" w:hAnsi="Times New Roman" w:cs="Times New Roman"/>
                <w:sz w:val="24"/>
                <w:szCs w:val="24"/>
              </w:rPr>
              <w:t>От ИСПОЛНИТЕЛЯ</w:t>
            </w:r>
          </w:p>
          <w:p w14:paraId="653D71B0" w14:textId="77777777" w:rsidR="009A25EC" w:rsidRDefault="009A25EC" w:rsidP="003B3EB9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F5C49" w14:textId="77777777" w:rsidR="009A25EC" w:rsidRDefault="009A25EC" w:rsidP="003B3EB9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8684D">
              <w:rPr>
                <w:rFonts w:ascii="Times New Roman" w:hAnsi="Times New Roman" w:cs="Times New Roman"/>
                <w:sz w:val="24"/>
                <w:szCs w:val="24"/>
              </w:rPr>
              <w:t>Поляков Максим</w:t>
            </w:r>
          </w:p>
          <w:p w14:paraId="76C40CD8" w14:textId="77777777" w:rsidR="009A25EC" w:rsidRPr="00A8684D" w:rsidRDefault="009A25EC" w:rsidP="003B3EB9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</w:p>
          <w:p w14:paraId="5A2DC0BD" w14:textId="77777777" w:rsidR="009A25EC" w:rsidRDefault="009A25EC" w:rsidP="003B3EB9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8684D">
              <w:rPr>
                <w:rFonts w:ascii="Times New Roman" w:hAnsi="Times New Roman" w:cs="Times New Roman"/>
                <w:sz w:val="24"/>
                <w:szCs w:val="24"/>
              </w:rPr>
              <w:t>Живчикова Юлия</w:t>
            </w:r>
          </w:p>
          <w:p w14:paraId="28480B39" w14:textId="77777777" w:rsidR="009A25EC" w:rsidRPr="00A8684D" w:rsidRDefault="009A25EC" w:rsidP="003B3EB9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</w:p>
          <w:p w14:paraId="6EE34725" w14:textId="77777777" w:rsidR="009A25EC" w:rsidRDefault="009A25EC" w:rsidP="003B3EB9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8684D">
              <w:rPr>
                <w:rFonts w:ascii="Times New Roman" w:hAnsi="Times New Roman" w:cs="Times New Roman"/>
                <w:sz w:val="24"/>
                <w:szCs w:val="24"/>
              </w:rPr>
              <w:t>Алабин Антон</w:t>
            </w:r>
          </w:p>
          <w:p w14:paraId="202D548C" w14:textId="77777777" w:rsidR="009A25EC" w:rsidRPr="00A8684D" w:rsidRDefault="009A25EC" w:rsidP="003B3EB9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</w:p>
          <w:p w14:paraId="06114D50" w14:textId="77777777" w:rsidR="009A25EC" w:rsidRPr="00A8684D" w:rsidRDefault="009A25EC" w:rsidP="003B3EB9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8684D">
              <w:rPr>
                <w:rFonts w:ascii="Times New Roman" w:hAnsi="Times New Roman" w:cs="Times New Roman"/>
                <w:sz w:val="24"/>
                <w:szCs w:val="24"/>
              </w:rPr>
              <w:t>Тюрин Дмитрий</w:t>
            </w:r>
          </w:p>
          <w:p w14:paraId="60CFB05B" w14:textId="77777777" w:rsidR="009A25EC" w:rsidRPr="007C0453" w:rsidRDefault="009A25EC" w:rsidP="003B3EB9">
            <w:pPr>
              <w:pStyle w:val="a4"/>
              <w:ind w:left="581" w:right="290"/>
              <w:rPr>
                <w:sz w:val="24"/>
                <w:szCs w:val="24"/>
              </w:rPr>
            </w:pPr>
          </w:p>
        </w:tc>
      </w:tr>
    </w:tbl>
    <w:p w14:paraId="0C093047" w14:textId="77777777" w:rsidR="00A8684D" w:rsidRPr="00A8684D" w:rsidRDefault="00A8684D" w:rsidP="009A25EC">
      <w:pPr>
        <w:pStyle w:val="a4"/>
        <w:ind w:left="581" w:right="290"/>
        <w:jc w:val="right"/>
        <w:rPr>
          <w:rFonts w:ascii="Times New Roman" w:hAnsi="Times New Roman" w:cs="Times New Roman"/>
          <w:sz w:val="28"/>
          <w:szCs w:val="28"/>
        </w:rPr>
      </w:pPr>
    </w:p>
    <w:sectPr w:rsidR="00A8684D" w:rsidRPr="00A8684D" w:rsidSect="004D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Windows User" w:date="2019-03-19T16:01:00Z" w:initials="WU">
    <w:p w14:paraId="39869B66" w14:textId="77777777" w:rsidR="00FC7B30" w:rsidRDefault="00FC7B30">
      <w:pPr>
        <w:pStyle w:val="ad"/>
      </w:pPr>
      <w:r>
        <w:rPr>
          <w:rStyle w:val="ac"/>
        </w:rPr>
        <w:annotationRef/>
      </w:r>
      <w:r>
        <w:t>Можешь объяснить мне, почему от 0 до 3?</w:t>
      </w:r>
    </w:p>
  </w:comment>
  <w:comment w:id="6" w:author="nvstar@mail.ru" w:date="2019-03-15T14:55:00Z" w:initials="n">
    <w:p w14:paraId="7C04593D" w14:textId="77777777" w:rsidR="007F04DE" w:rsidRPr="00DB3DA9" w:rsidRDefault="007F04DE">
      <w:pPr>
        <w:pStyle w:val="ad"/>
      </w:pPr>
      <w:r>
        <w:rPr>
          <w:rStyle w:val="ac"/>
        </w:rPr>
        <w:annotationRef/>
      </w:r>
      <w:r>
        <w:t>Это так</w:t>
      </w:r>
      <w:r w:rsidRPr="00DB3DA9">
        <w:t>?</w:t>
      </w:r>
    </w:p>
  </w:comment>
  <w:comment w:id="7" w:author="Windows User" w:date="2019-03-19T16:01:00Z" w:initials="WU">
    <w:p w14:paraId="4DE07A69" w14:textId="77777777" w:rsidR="00FC7B30" w:rsidRDefault="00FC7B30">
      <w:pPr>
        <w:pStyle w:val="ad"/>
      </w:pPr>
      <w:r>
        <w:rPr>
          <w:rStyle w:val="ac"/>
        </w:rPr>
        <w:annotationRef/>
      </w:r>
      <w:r>
        <w:t>Вроде так</w:t>
      </w:r>
    </w:p>
  </w:comment>
  <w:comment w:id="5" w:author="Windows User" w:date="2019-03-19T16:02:00Z" w:initials="WU">
    <w:p w14:paraId="37C4F4B9" w14:textId="77777777" w:rsidR="00FC7B30" w:rsidRPr="00FC7B30" w:rsidRDefault="00FC7B30">
      <w:pPr>
        <w:pStyle w:val="ad"/>
      </w:pPr>
      <w:r>
        <w:rPr>
          <w:rStyle w:val="ac"/>
        </w:rPr>
        <w:annotationRef/>
      </w:r>
      <w:r>
        <w:t xml:space="preserve">Здесь не нужно поделить на </w:t>
      </w:r>
      <w:r>
        <w:rPr>
          <w:lang w:val="en-US"/>
        </w:rPr>
        <w:t>HTML</w:t>
      </w:r>
      <w:r w:rsidRPr="00FC7B30">
        <w:t>-</w:t>
      </w:r>
      <w:r>
        <w:t>файл и лог-файл?</w:t>
      </w:r>
    </w:p>
  </w:comment>
  <w:comment w:id="8" w:author="Windows User" w:date="2019-03-19T16:00:00Z" w:initials="WU">
    <w:p w14:paraId="19ED2A3C" w14:textId="77777777" w:rsidR="00FC7B30" w:rsidRDefault="00FC7B30">
      <w:pPr>
        <w:pStyle w:val="ad"/>
      </w:pPr>
      <w:r>
        <w:rPr>
          <w:rStyle w:val="ac"/>
        </w:rPr>
        <w:annotationRef/>
      </w:r>
      <w:r>
        <w:t>Можно ли оставить здесь так: «согласно п.5». Мы ведь всё равно там всё описываем, зачем писать 2 раза одно и то же? Вы не обсуждали это с НВ?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869B66" w15:done="0"/>
  <w15:commentEx w15:paraId="7C04593D" w15:done="0"/>
  <w15:commentEx w15:paraId="4DE07A69" w15:done="0"/>
  <w15:commentEx w15:paraId="37C4F4B9" w15:done="0"/>
  <w15:commentEx w15:paraId="19ED2A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4FB413B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ascii="Times New Roman" w:hAnsi="Times New Roman" w:cs="Calibri" w:hint="default"/>
        <w:sz w:val="26"/>
        <w:szCs w:val="26"/>
        <w:lang w:val="ru-RU" w:eastAsia="en-U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Symbol" w:hint="default"/>
        <w:sz w:val="26"/>
        <w:szCs w:val="26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6"/>
        <w:szCs w:val="26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6"/>
        <w:szCs w:val="26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6"/>
        <w:szCs w:val="26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40F75FE"/>
    <w:multiLevelType w:val="hybridMultilevel"/>
    <w:tmpl w:val="AB5A2D10"/>
    <w:name w:val="WW8Num22222"/>
    <w:lvl w:ilvl="0" w:tplc="00000006">
      <w:start w:val="4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BF5A63"/>
    <w:multiLevelType w:val="hybridMultilevel"/>
    <w:tmpl w:val="8F702762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E32A0"/>
    <w:multiLevelType w:val="hybridMultilevel"/>
    <w:tmpl w:val="D50CD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2F7DC2"/>
    <w:multiLevelType w:val="hybridMultilevel"/>
    <w:tmpl w:val="39387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A534E"/>
    <w:multiLevelType w:val="hybridMultilevel"/>
    <w:tmpl w:val="17AC74E0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B3109"/>
    <w:multiLevelType w:val="hybridMultilevel"/>
    <w:tmpl w:val="2BB2D8CC"/>
    <w:lvl w:ilvl="0" w:tplc="02525E2C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651903"/>
    <w:multiLevelType w:val="hybridMultilevel"/>
    <w:tmpl w:val="64160BDC"/>
    <w:name w:val="WW8Num22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20BFF"/>
    <w:multiLevelType w:val="hybridMultilevel"/>
    <w:tmpl w:val="FDD0A438"/>
    <w:lvl w:ilvl="0" w:tplc="BEECD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3E5D3C"/>
    <w:multiLevelType w:val="hybridMultilevel"/>
    <w:tmpl w:val="FD16BA1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65972798"/>
    <w:multiLevelType w:val="multilevel"/>
    <w:tmpl w:val="4898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74510722"/>
    <w:multiLevelType w:val="singleLevel"/>
    <w:tmpl w:val="0000000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5"/>
  </w:num>
  <w:num w:numId="10">
    <w:abstractNumId w:val="17"/>
  </w:num>
  <w:num w:numId="11">
    <w:abstractNumId w:val="16"/>
  </w:num>
  <w:num w:numId="12">
    <w:abstractNumId w:val="11"/>
  </w:num>
  <w:num w:numId="13">
    <w:abstractNumId w:val="9"/>
  </w:num>
  <w:num w:numId="14">
    <w:abstractNumId w:val="6"/>
  </w:num>
  <w:num w:numId="15">
    <w:abstractNumId w:val="10"/>
  </w:num>
  <w:num w:numId="16">
    <w:abstractNumId w:val="5"/>
  </w:num>
  <w:num w:numId="17">
    <w:abstractNumId w:val="12"/>
  </w:num>
  <w:num w:numId="18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vstar@mail.ru">
    <w15:presenceInfo w15:providerId="Windows Live" w15:userId="0daddc8a52cc2a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56"/>
    <w:rsid w:val="000171BC"/>
    <w:rsid w:val="00050CFB"/>
    <w:rsid w:val="00074B32"/>
    <w:rsid w:val="00153529"/>
    <w:rsid w:val="00174956"/>
    <w:rsid w:val="00175206"/>
    <w:rsid w:val="00190044"/>
    <w:rsid w:val="0035274C"/>
    <w:rsid w:val="003652E2"/>
    <w:rsid w:val="003807C6"/>
    <w:rsid w:val="004D7209"/>
    <w:rsid w:val="005E49CA"/>
    <w:rsid w:val="006212CA"/>
    <w:rsid w:val="007C0453"/>
    <w:rsid w:val="007C4B17"/>
    <w:rsid w:val="007E57C5"/>
    <w:rsid w:val="007F04DE"/>
    <w:rsid w:val="00823ED9"/>
    <w:rsid w:val="00952F42"/>
    <w:rsid w:val="009A25EC"/>
    <w:rsid w:val="009E0325"/>
    <w:rsid w:val="009E0C6E"/>
    <w:rsid w:val="00A14EA3"/>
    <w:rsid w:val="00A33023"/>
    <w:rsid w:val="00A8684D"/>
    <w:rsid w:val="00AF16B1"/>
    <w:rsid w:val="00AF6132"/>
    <w:rsid w:val="00B93917"/>
    <w:rsid w:val="00C61617"/>
    <w:rsid w:val="00C8347F"/>
    <w:rsid w:val="00DA0241"/>
    <w:rsid w:val="00DB3DA9"/>
    <w:rsid w:val="00E03883"/>
    <w:rsid w:val="00F8020D"/>
    <w:rsid w:val="00F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E9FC"/>
  <w15:docId w15:val="{45C6D7CE-C690-418A-A84F-2F22528D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956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74B32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6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4"/>
    <w:rsid w:val="00174956"/>
    <w:pPr>
      <w:suppressLineNumbers/>
      <w:spacing w:after="0" w:line="240" w:lineRule="auto"/>
      <w:jc w:val="both"/>
    </w:pPr>
    <w:rPr>
      <w:rFonts w:ascii="Times New Roman" w:hAnsi="Times New Roman" w:cs="Times New Roman"/>
      <w:bCs/>
      <w:sz w:val="28"/>
      <w:szCs w:val="24"/>
    </w:rPr>
  </w:style>
  <w:style w:type="paragraph" w:styleId="a4">
    <w:name w:val="Body Text"/>
    <w:basedOn w:val="a"/>
    <w:link w:val="a5"/>
    <w:uiPriority w:val="99"/>
    <w:unhideWhenUsed/>
    <w:rsid w:val="0017495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174956"/>
    <w:rPr>
      <w:rFonts w:ascii="Calibri" w:eastAsia="Times New Roman" w:hAnsi="Calibri" w:cs="Calibri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74B32"/>
    <w:rPr>
      <w:rFonts w:ascii="Times New Roman" w:eastAsiaTheme="majorEastAsia" w:hAnsi="Times New Roman" w:cs="Times New Roman"/>
      <w:sz w:val="32"/>
      <w:szCs w:val="32"/>
      <w:lang w:eastAsia="zh-CN"/>
    </w:rPr>
  </w:style>
  <w:style w:type="paragraph" w:styleId="a6">
    <w:name w:val="TOC Heading"/>
    <w:basedOn w:val="1"/>
    <w:next w:val="a"/>
    <w:uiPriority w:val="39"/>
    <w:unhideWhenUsed/>
    <w:qFormat/>
    <w:rsid w:val="00A8684D"/>
    <w:pPr>
      <w:suppressAutoHyphens w:val="0"/>
      <w:spacing w:line="259" w:lineRule="auto"/>
      <w:outlineLvl w:val="9"/>
    </w:pPr>
    <w:rPr>
      <w:lang w:eastAsia="ru-RU"/>
    </w:rPr>
  </w:style>
  <w:style w:type="paragraph" w:styleId="a7">
    <w:name w:val="List Paragraph"/>
    <w:basedOn w:val="a"/>
    <w:qFormat/>
    <w:rsid w:val="00A868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868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A868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684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8684D"/>
    <w:rPr>
      <w:color w:val="0563C1" w:themeColor="hyperlink"/>
      <w:u w:val="single"/>
    </w:rPr>
  </w:style>
  <w:style w:type="paragraph" w:customStyle="1" w:styleId="12">
    <w:name w:val="Основной текст 12 пт"/>
    <w:basedOn w:val="a"/>
    <w:rsid w:val="00A8684D"/>
    <w:pPr>
      <w:overflowPunct w:val="0"/>
      <w:autoSpaceDE w:val="0"/>
      <w:spacing w:after="0" w:line="360" w:lineRule="auto"/>
      <w:ind w:firstLine="567"/>
      <w:jc w:val="both"/>
      <w:textAlignment w:val="baseline"/>
    </w:pPr>
    <w:rPr>
      <w:rFonts w:ascii="Times New Roman" w:hAnsi="Times New Roman" w:cs="Times New Roman"/>
      <w:sz w:val="24"/>
      <w:szCs w:val="20"/>
    </w:rPr>
  </w:style>
  <w:style w:type="paragraph" w:styleId="a9">
    <w:name w:val="No Spacing"/>
    <w:uiPriority w:val="1"/>
    <w:qFormat/>
    <w:rsid w:val="00A8684D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a">
    <w:name w:val="Body Text Indent"/>
    <w:basedOn w:val="a"/>
    <w:link w:val="ab"/>
    <w:uiPriority w:val="99"/>
    <w:semiHidden/>
    <w:unhideWhenUsed/>
    <w:rsid w:val="007C045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7C0453"/>
    <w:rPr>
      <w:rFonts w:ascii="Calibri" w:eastAsia="Times New Roman" w:hAnsi="Calibri" w:cs="Calibri"/>
      <w:lang w:eastAsia="zh-CN"/>
    </w:rPr>
  </w:style>
  <w:style w:type="character" w:styleId="ac">
    <w:name w:val="annotation reference"/>
    <w:basedOn w:val="a0"/>
    <w:uiPriority w:val="99"/>
    <w:semiHidden/>
    <w:unhideWhenUsed/>
    <w:rsid w:val="007F04D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F04D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F04DE"/>
    <w:rPr>
      <w:rFonts w:ascii="Calibri" w:eastAsia="Times New Roman" w:hAnsi="Calibri" w:cs="Calibri"/>
      <w:sz w:val="20"/>
      <w:szCs w:val="20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F04D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F04DE"/>
    <w:rPr>
      <w:rFonts w:ascii="Calibri" w:eastAsia="Times New Roman" w:hAnsi="Calibri" w:cs="Calibri"/>
      <w:b/>
      <w:bCs/>
      <w:sz w:val="20"/>
      <w:szCs w:val="20"/>
      <w:lang w:eastAsia="zh-CN"/>
    </w:rPr>
  </w:style>
  <w:style w:type="paragraph" w:styleId="af1">
    <w:name w:val="Balloon Text"/>
    <w:basedOn w:val="a"/>
    <w:link w:val="af2"/>
    <w:uiPriority w:val="99"/>
    <w:semiHidden/>
    <w:unhideWhenUsed/>
    <w:rsid w:val="007F0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04DE"/>
    <w:rPr>
      <w:rFonts w:ascii="Segoe UI" w:eastAsia="Times New Roman" w:hAnsi="Segoe UI" w:cs="Segoe UI"/>
      <w:sz w:val="18"/>
      <w:szCs w:val="18"/>
      <w:lang w:eastAsia="zh-CN"/>
    </w:rPr>
  </w:style>
  <w:style w:type="table" w:styleId="af3">
    <w:name w:val="Table Grid"/>
    <w:basedOn w:val="a1"/>
    <w:uiPriority w:val="39"/>
    <w:rsid w:val="009A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34132-B37C-456C-A07B-3EF3C0E54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user</dc:creator>
  <cp:lastModifiedBy>Максим Анон</cp:lastModifiedBy>
  <cp:revision>2</cp:revision>
  <dcterms:created xsi:type="dcterms:W3CDTF">2019-03-19T20:19:00Z</dcterms:created>
  <dcterms:modified xsi:type="dcterms:W3CDTF">2019-03-19T20:19:00Z</dcterms:modified>
</cp:coreProperties>
</file>